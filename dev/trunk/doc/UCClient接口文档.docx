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F4CA4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UUC</w:t>
      </w:r>
      <w:r>
        <w:rPr>
          <w:rFonts w:ascii="宋体" w:hAnsi="宋体"/>
          <w:sz w:val="48"/>
          <w:szCs w:val="48"/>
        </w:rPr>
        <w:t>lient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18306460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</w:t>
            </w:r>
            <w:r w:rsidR="008E77A9"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8E77A9"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8E77A9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8E77A9">
              <w:rPr>
                <w:rFonts w:eastAsia="新宋体"/>
                <w:kern w:val="0"/>
                <w:sz w:val="20"/>
                <w:szCs w:val="20"/>
                <w:lang w:val="en-AU"/>
              </w:rPr>
              <w:t>29</w:t>
            </w:r>
            <w:bookmarkStart w:id="1" w:name="_GoBack"/>
            <w:bookmarkEnd w:id="1"/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8E77A9" w:rsidRDefault="0078650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18306460" w:history="1">
        <w:r w:rsidR="008E77A9" w:rsidRPr="001B4E61">
          <w:rPr>
            <w:rStyle w:val="ad"/>
            <w:noProof/>
          </w:rPr>
          <w:t>修订历史</w:t>
        </w:r>
        <w:r w:rsidR="008E77A9">
          <w:rPr>
            <w:noProof/>
            <w:webHidden/>
          </w:rPr>
          <w:tab/>
        </w:r>
        <w:r w:rsidR="008E77A9">
          <w:rPr>
            <w:noProof/>
            <w:webHidden/>
          </w:rPr>
          <w:fldChar w:fldCharType="begin"/>
        </w:r>
        <w:r w:rsidR="008E77A9">
          <w:rPr>
            <w:noProof/>
            <w:webHidden/>
          </w:rPr>
          <w:instrText xml:space="preserve"> PAGEREF _Toc518306460 \h </w:instrText>
        </w:r>
        <w:r w:rsidR="008E77A9">
          <w:rPr>
            <w:noProof/>
            <w:webHidden/>
          </w:rPr>
        </w:r>
        <w:r w:rsidR="008E77A9">
          <w:rPr>
            <w:noProof/>
            <w:webHidden/>
          </w:rPr>
          <w:fldChar w:fldCharType="separate"/>
        </w:r>
        <w:r w:rsidR="008E77A9">
          <w:rPr>
            <w:noProof/>
            <w:webHidden/>
          </w:rPr>
          <w:t>- 2 -</w:t>
        </w:r>
        <w:r w:rsidR="008E77A9">
          <w:rPr>
            <w:noProof/>
            <w:webHidden/>
          </w:rPr>
          <w:fldChar w:fldCharType="end"/>
        </w:r>
      </w:hyperlink>
    </w:p>
    <w:p w:rsidR="008E77A9" w:rsidRDefault="008E77A9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61" w:history="1">
        <w:r w:rsidRPr="001B4E61">
          <w:rPr>
            <w:rStyle w:val="ad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  <w:kern w:val="0"/>
          </w:rPr>
          <w:t>UCClient</w:t>
        </w:r>
        <w:r w:rsidRPr="001B4E61">
          <w:rPr>
            <w:rStyle w:val="ad"/>
            <w:noProof/>
            <w:kern w:val="0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62" w:history="1">
        <w:r w:rsidRPr="001B4E61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63" w:history="1">
        <w:r w:rsidRPr="001B4E61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版本号说明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64" w:history="1">
        <w:r w:rsidRPr="001B4E61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65" w:history="1">
        <w:r w:rsidRPr="001B4E61">
          <w:rPr>
            <w:rStyle w:val="ad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66" w:history="1">
        <w:r w:rsidRPr="001B4E61">
          <w:rPr>
            <w:rStyle w:val="ad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使用</w:t>
        </w:r>
        <w:r w:rsidRPr="001B4E61">
          <w:rPr>
            <w:rStyle w:val="ad"/>
            <w:noProof/>
          </w:rPr>
          <w:t>UCClient SDK</w:t>
        </w:r>
        <w:r w:rsidRPr="001B4E61">
          <w:rPr>
            <w:rStyle w:val="ad"/>
            <w:noProof/>
          </w:rPr>
          <w:t>进行编程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67" w:history="1">
        <w:r w:rsidRPr="001B4E61">
          <w:rPr>
            <w:rStyle w:val="ad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68" w:history="1">
        <w:r w:rsidRPr="001B4E61">
          <w:rPr>
            <w:rStyle w:val="ad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使用介绍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69" w:history="1">
        <w:r w:rsidRPr="001B4E61">
          <w:rPr>
            <w:rStyle w:val="ad"/>
            <w:rFonts w:ascii="黑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rFonts w:ascii="黑体"/>
            <w:noProof/>
          </w:rPr>
          <w:t>典型应用流程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70" w:history="1">
        <w:r w:rsidRPr="001B4E61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71" w:history="1">
        <w:r w:rsidRPr="001B4E61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72" w:history="1">
        <w:r w:rsidRPr="001B4E61">
          <w:rPr>
            <w:rStyle w:val="ad"/>
            <w:noProof/>
            <w:kern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  <w:kern w:val="0"/>
          </w:rPr>
          <w:t xml:space="preserve">WebSocket </w:t>
        </w:r>
        <w:r w:rsidRPr="001B4E61">
          <w:rPr>
            <w:rStyle w:val="ad"/>
            <w:noProof/>
            <w:kern w:val="0"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73" w:history="1">
        <w:r w:rsidRPr="001B4E61">
          <w:rPr>
            <w:rStyle w:val="ad"/>
            <w:rFonts w:ascii="黑体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rFonts w:ascii="黑体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74" w:history="1">
        <w:r w:rsidRPr="001B4E61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呼叫错误码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75" w:history="1">
        <w:r w:rsidRPr="001B4E61">
          <w:rPr>
            <w:rStyle w:val="ad"/>
            <w:noProof/>
            <w:kern w:val="0"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  <w:kern w:val="0"/>
          </w:rPr>
          <w:t>UCClient</w:t>
        </w:r>
        <w:r w:rsidRPr="001B4E61">
          <w:rPr>
            <w:rStyle w:val="ad"/>
            <w:noProof/>
            <w:kern w:val="0"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76" w:history="1">
        <w:r w:rsidRPr="001B4E61">
          <w:rPr>
            <w:rStyle w:val="ad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77" w:history="1">
        <w:r w:rsidRPr="001B4E61">
          <w:rPr>
            <w:rStyle w:val="ad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callid-</w:t>
        </w:r>
        <w:r w:rsidRPr="001B4E61">
          <w:rPr>
            <w:rStyle w:val="ad"/>
            <w:noProof/>
          </w:rPr>
          <w:t>通话</w:t>
        </w:r>
        <w:r w:rsidRPr="001B4E61">
          <w:rPr>
            <w:rStyle w:val="ad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78" w:history="1">
        <w:r w:rsidRPr="001B4E61">
          <w:rPr>
            <w:rStyle w:val="ad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UCClient</w:t>
        </w:r>
        <w:r w:rsidRPr="001B4E61">
          <w:rPr>
            <w:rStyle w:val="ad"/>
            <w:noProof/>
          </w:rPr>
          <w:t>主调函数说明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79" w:history="1">
        <w:r w:rsidRPr="001B4E61">
          <w:rPr>
            <w:rStyle w:val="ad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连接</w:t>
        </w:r>
        <w:r w:rsidRPr="001B4E61">
          <w:rPr>
            <w:rStyle w:val="ad"/>
            <w:noProof/>
          </w:rPr>
          <w:t>UCClient.exe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80" w:history="1">
        <w:r w:rsidRPr="001B4E61">
          <w:rPr>
            <w:rStyle w:val="ad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81" w:history="1">
        <w:r w:rsidRPr="001B4E61">
          <w:rPr>
            <w:rStyle w:val="ad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销毁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82" w:history="1">
        <w:r w:rsidRPr="001B4E61">
          <w:rPr>
            <w:rStyle w:val="ad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设置日志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83" w:history="1">
        <w:r w:rsidRPr="001B4E61">
          <w:rPr>
            <w:rStyle w:val="ad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设置</w:t>
        </w:r>
        <w:r w:rsidRPr="001B4E61">
          <w:rPr>
            <w:rStyle w:val="ad"/>
            <w:noProof/>
          </w:rPr>
          <w:t>SIP</w:t>
        </w:r>
        <w:r w:rsidRPr="001B4E61">
          <w:rPr>
            <w:rStyle w:val="ad"/>
            <w:noProof/>
          </w:rPr>
          <w:t>网络传输协议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84" w:history="1">
        <w:r w:rsidRPr="001B4E61">
          <w:rPr>
            <w:rStyle w:val="ad"/>
            <w:noProof/>
          </w:rPr>
          <w:t>5.2.6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设置</w:t>
        </w:r>
        <w:r w:rsidRPr="001B4E61">
          <w:rPr>
            <w:rStyle w:val="ad"/>
            <w:noProof/>
          </w:rPr>
          <w:t>SRTP</w:t>
        </w:r>
        <w:r w:rsidRPr="001B4E61">
          <w:rPr>
            <w:rStyle w:val="ad"/>
            <w:noProof/>
          </w:rPr>
          <w:t>加密属性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85" w:history="1">
        <w:r w:rsidRPr="001B4E61">
          <w:rPr>
            <w:rStyle w:val="ad"/>
            <w:noProof/>
          </w:rPr>
          <w:t>5.2.7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86" w:history="1">
        <w:r w:rsidRPr="001B4E61">
          <w:rPr>
            <w:rStyle w:val="ad"/>
            <w:noProof/>
          </w:rPr>
          <w:t>5.2.8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87" w:history="1">
        <w:r w:rsidRPr="001B4E61">
          <w:rPr>
            <w:rStyle w:val="ad"/>
            <w:noProof/>
          </w:rPr>
          <w:t>5.2.9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查询版本号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88" w:history="1">
        <w:r w:rsidRPr="001B4E61">
          <w:rPr>
            <w:rStyle w:val="ad"/>
            <w:noProof/>
          </w:rPr>
          <w:t>5.2.10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设置用户自定义</w:t>
        </w:r>
        <w:r w:rsidRPr="001B4E61">
          <w:rPr>
            <w:rStyle w:val="ad"/>
            <w:noProof/>
          </w:rPr>
          <w:t>VOIP</w:t>
        </w:r>
        <w:r w:rsidRPr="001B4E61">
          <w:rPr>
            <w:rStyle w:val="ad"/>
            <w:noProof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89" w:history="1">
        <w:r w:rsidRPr="001B4E61">
          <w:rPr>
            <w:rStyle w:val="ad"/>
            <w:noProof/>
          </w:rPr>
          <w:t>5.2.11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90" w:history="1">
        <w:r w:rsidRPr="001B4E61">
          <w:rPr>
            <w:rStyle w:val="ad"/>
            <w:noProof/>
          </w:rPr>
          <w:t>5.2.12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挂机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91" w:history="1">
        <w:r w:rsidRPr="001B4E61">
          <w:rPr>
            <w:rStyle w:val="ad"/>
            <w:noProof/>
          </w:rPr>
          <w:t>5.2.13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92" w:history="1">
        <w:r w:rsidRPr="001B4E61">
          <w:rPr>
            <w:rStyle w:val="ad"/>
            <w:noProof/>
          </w:rPr>
          <w:t>5.2.14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保持通话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93" w:history="1">
        <w:r w:rsidRPr="001B4E61">
          <w:rPr>
            <w:rStyle w:val="ad"/>
            <w:noProof/>
          </w:rPr>
          <w:t>5.2.15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恢复通话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94" w:history="1">
        <w:r w:rsidRPr="001B4E61">
          <w:rPr>
            <w:rStyle w:val="ad"/>
            <w:noProof/>
          </w:rPr>
          <w:t>5.2.16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盲转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95" w:history="1">
        <w:r w:rsidRPr="001B4E61">
          <w:rPr>
            <w:rStyle w:val="ad"/>
            <w:noProof/>
          </w:rPr>
          <w:t>5.2.17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发送</w:t>
        </w:r>
        <w:r w:rsidRPr="001B4E61">
          <w:rPr>
            <w:rStyle w:val="ad"/>
            <w:noProof/>
          </w:rPr>
          <w:t>DTMF</w:t>
        </w:r>
        <w:r w:rsidRPr="001B4E61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96" w:history="1">
        <w:r w:rsidRPr="001B4E61">
          <w:rPr>
            <w:rStyle w:val="ad"/>
            <w:noProof/>
          </w:rPr>
          <w:t>5.2.18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咨询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97" w:history="1">
        <w:r w:rsidRPr="001B4E61">
          <w:rPr>
            <w:rStyle w:val="ad"/>
            <w:noProof/>
          </w:rPr>
          <w:t>5.2.19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咨询接回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98" w:history="1">
        <w:r w:rsidRPr="001B4E61">
          <w:rPr>
            <w:rStyle w:val="ad"/>
            <w:noProof/>
          </w:rPr>
          <w:t>5.2.20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通话切换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499" w:history="1">
        <w:r w:rsidRPr="001B4E61">
          <w:rPr>
            <w:rStyle w:val="ad"/>
            <w:noProof/>
          </w:rPr>
          <w:t>5.2.21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咨询后转接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00" w:history="1">
        <w:r w:rsidRPr="001B4E61">
          <w:rPr>
            <w:rStyle w:val="ad"/>
            <w:noProof/>
          </w:rPr>
          <w:t>5.2.22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01" w:history="1">
        <w:r w:rsidRPr="001B4E61">
          <w:rPr>
            <w:rStyle w:val="ad"/>
            <w:noProof/>
          </w:rPr>
          <w:t>5.2.23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获取麦克风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02" w:history="1">
        <w:r w:rsidRPr="001B4E61">
          <w:rPr>
            <w:rStyle w:val="ad"/>
            <w:noProof/>
          </w:rPr>
          <w:t>5.2.24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选择麦克风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03" w:history="1">
        <w:r w:rsidRPr="001B4E61">
          <w:rPr>
            <w:rStyle w:val="ad"/>
            <w:noProof/>
          </w:rPr>
          <w:t>5.2.25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获取扬声器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04" w:history="1">
        <w:r w:rsidRPr="001B4E61">
          <w:rPr>
            <w:rStyle w:val="ad"/>
            <w:noProof/>
          </w:rPr>
          <w:t>5.2.26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选择扬声器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05" w:history="1">
        <w:r w:rsidRPr="001B4E61">
          <w:rPr>
            <w:rStyle w:val="ad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命令结果通知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06" w:history="1">
        <w:r w:rsidRPr="001B4E61">
          <w:rPr>
            <w:rStyle w:val="ad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初始化结果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07" w:history="1">
        <w:r w:rsidRPr="001B4E61">
          <w:rPr>
            <w:rStyle w:val="ad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销毁结果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08" w:history="1">
        <w:r w:rsidRPr="001B4E61">
          <w:rPr>
            <w:rStyle w:val="ad"/>
            <w:noProof/>
          </w:rPr>
          <w:t>5.3.3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注册结果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09" w:history="1">
        <w:r w:rsidRPr="001B4E61">
          <w:rPr>
            <w:rStyle w:val="ad"/>
            <w:noProof/>
          </w:rPr>
          <w:t>5.3.4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退出结果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10" w:history="1">
        <w:r w:rsidRPr="001B4E61">
          <w:rPr>
            <w:rStyle w:val="ad"/>
            <w:noProof/>
          </w:rPr>
          <w:t>5.3.5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外呼结果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11" w:history="1">
        <w:r w:rsidRPr="001B4E61">
          <w:rPr>
            <w:rStyle w:val="ad"/>
            <w:noProof/>
          </w:rPr>
          <w:t>5.3.6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应答结果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12" w:history="1">
        <w:r w:rsidRPr="001B4E61">
          <w:rPr>
            <w:rStyle w:val="ad"/>
            <w:noProof/>
          </w:rPr>
          <w:t>5.3.7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保持结果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13" w:history="1">
        <w:r w:rsidRPr="001B4E61">
          <w:rPr>
            <w:rStyle w:val="ad"/>
            <w:noProof/>
          </w:rPr>
          <w:t>5.3.8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恢复通话结果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14" w:history="1">
        <w:r w:rsidRPr="001B4E61">
          <w:rPr>
            <w:rStyle w:val="ad"/>
            <w:noProof/>
          </w:rPr>
          <w:t>5.3.9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挂机结果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15" w:history="1">
        <w:r w:rsidRPr="001B4E61">
          <w:rPr>
            <w:rStyle w:val="ad"/>
            <w:noProof/>
          </w:rPr>
          <w:t>5.3.10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发送按键结果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16" w:history="1">
        <w:r w:rsidRPr="001B4E61">
          <w:rPr>
            <w:rStyle w:val="ad"/>
            <w:noProof/>
          </w:rPr>
          <w:t>5.3.11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查询版本号结果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17" w:history="1">
        <w:r w:rsidRPr="001B4E61">
          <w:rPr>
            <w:rStyle w:val="ad"/>
            <w:noProof/>
          </w:rPr>
          <w:t>5.3.12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设置日志结果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18" w:history="1">
        <w:r w:rsidRPr="001B4E61">
          <w:rPr>
            <w:rStyle w:val="ad"/>
            <w:noProof/>
          </w:rPr>
          <w:t>5.3.13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设置</w:t>
        </w:r>
        <w:r w:rsidRPr="001B4E61">
          <w:rPr>
            <w:rStyle w:val="ad"/>
            <w:noProof/>
          </w:rPr>
          <w:t>SIP</w:t>
        </w:r>
        <w:r w:rsidRPr="001B4E61">
          <w:rPr>
            <w:rStyle w:val="ad"/>
            <w:noProof/>
          </w:rPr>
          <w:t>网络传输协议结果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19" w:history="1">
        <w:r w:rsidRPr="001B4E61">
          <w:rPr>
            <w:rStyle w:val="ad"/>
            <w:noProof/>
          </w:rPr>
          <w:t>5.3.14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设置</w:t>
        </w:r>
        <w:r w:rsidRPr="001B4E61">
          <w:rPr>
            <w:rStyle w:val="ad"/>
            <w:noProof/>
          </w:rPr>
          <w:t>SRTP</w:t>
        </w:r>
        <w:r w:rsidRPr="001B4E61">
          <w:rPr>
            <w:rStyle w:val="ad"/>
            <w:noProof/>
          </w:rPr>
          <w:t>加密属性结果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20" w:history="1">
        <w:r w:rsidRPr="001B4E61">
          <w:rPr>
            <w:rStyle w:val="ad"/>
            <w:noProof/>
          </w:rPr>
          <w:t>5.3.15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设置用户自定义</w:t>
        </w:r>
        <w:r w:rsidRPr="001B4E61">
          <w:rPr>
            <w:rStyle w:val="ad"/>
            <w:noProof/>
          </w:rPr>
          <w:t>VOIP</w:t>
        </w:r>
        <w:r w:rsidRPr="001B4E61">
          <w:rPr>
            <w:rStyle w:val="ad"/>
            <w:noProof/>
          </w:rPr>
          <w:t>数据结果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21" w:history="1">
        <w:r w:rsidRPr="001B4E61">
          <w:rPr>
            <w:rStyle w:val="ad"/>
            <w:noProof/>
          </w:rPr>
          <w:t>5.3.16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盲转结果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22" w:history="1">
        <w:r w:rsidRPr="001B4E61">
          <w:rPr>
            <w:rStyle w:val="ad"/>
            <w:noProof/>
          </w:rPr>
          <w:t>5.3.17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发送</w:t>
        </w:r>
        <w:r w:rsidRPr="001B4E61">
          <w:rPr>
            <w:rStyle w:val="ad"/>
            <w:noProof/>
          </w:rPr>
          <w:t>DTMF</w:t>
        </w:r>
        <w:r w:rsidRPr="001B4E61">
          <w:rPr>
            <w:rStyle w:val="ad"/>
            <w:noProof/>
          </w:rPr>
          <w:t>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23" w:history="1">
        <w:r w:rsidRPr="001B4E61">
          <w:rPr>
            <w:rStyle w:val="ad"/>
            <w:noProof/>
          </w:rPr>
          <w:t>5.3.18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咨询后转接结果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24" w:history="1">
        <w:r w:rsidRPr="001B4E61">
          <w:rPr>
            <w:rStyle w:val="ad"/>
            <w:noProof/>
          </w:rPr>
          <w:t>5.3.19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会议结果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25" w:history="1">
        <w:r w:rsidRPr="001B4E61">
          <w:rPr>
            <w:rStyle w:val="ad"/>
            <w:noProof/>
          </w:rPr>
          <w:t>5.3.20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获取麦克风结果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26" w:history="1">
        <w:r w:rsidRPr="001B4E61">
          <w:rPr>
            <w:rStyle w:val="ad"/>
            <w:noProof/>
          </w:rPr>
          <w:t>5.3.21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选择麦克风结果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27" w:history="1">
        <w:r w:rsidRPr="001B4E61">
          <w:rPr>
            <w:rStyle w:val="ad"/>
            <w:noProof/>
          </w:rPr>
          <w:t>5.3.22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获取扬声器结果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28" w:history="1">
        <w:r w:rsidRPr="001B4E61">
          <w:rPr>
            <w:rStyle w:val="ad"/>
            <w:noProof/>
          </w:rPr>
          <w:t>5.3.23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选择麦克风结果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29" w:history="1">
        <w:r w:rsidRPr="001B4E61">
          <w:rPr>
            <w:rStyle w:val="ad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响应事件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30" w:history="1">
        <w:r w:rsidRPr="001B4E61">
          <w:rPr>
            <w:rStyle w:val="ad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注册事件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18306531" w:history="1">
        <w:r w:rsidRPr="001B4E61">
          <w:rPr>
            <w:rStyle w:val="ad"/>
            <w:noProof/>
          </w:rPr>
          <w:t>5.4.1.1</w:t>
        </w:r>
        <w:r>
          <w:rPr>
            <w:noProof/>
          </w:rPr>
          <w:tab/>
        </w:r>
        <w:r w:rsidRPr="001B4E61">
          <w:rPr>
            <w:rStyle w:val="ad"/>
            <w:noProof/>
          </w:rPr>
          <w:t>onSipConnect -</w:t>
        </w:r>
        <w:r w:rsidRPr="001B4E61">
          <w:rPr>
            <w:rStyle w:val="ad"/>
            <w:noProof/>
          </w:rPr>
          <w:t>注册事件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18306532" w:history="1">
        <w:r w:rsidRPr="001B4E61">
          <w:rPr>
            <w:rStyle w:val="ad"/>
            <w:noProof/>
          </w:rPr>
          <w:t>5.4.1.2</w:t>
        </w:r>
        <w:r>
          <w:rPr>
            <w:noProof/>
          </w:rPr>
          <w:tab/>
        </w:r>
        <w:r w:rsidRPr="001B4E61">
          <w:rPr>
            <w:rStyle w:val="ad"/>
            <w:noProof/>
          </w:rPr>
          <w:t xml:space="preserve">onSipLogOut - </w:t>
        </w:r>
        <w:r w:rsidRPr="001B4E61">
          <w:rPr>
            <w:rStyle w:val="ad"/>
            <w:noProof/>
          </w:rPr>
          <w:t>登出事件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306533" w:history="1">
        <w:r w:rsidRPr="001B4E61">
          <w:rPr>
            <w:rStyle w:val="ad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B4E61">
          <w:rPr>
            <w:rStyle w:val="ad"/>
            <w:noProof/>
          </w:rPr>
          <w:t>VoIP</w:t>
        </w:r>
        <w:r w:rsidRPr="001B4E61">
          <w:rPr>
            <w:rStyle w:val="ad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18306534" w:history="1">
        <w:r w:rsidRPr="001B4E61">
          <w:rPr>
            <w:rStyle w:val="ad"/>
            <w:noProof/>
          </w:rPr>
          <w:t>5.4.2.1</w:t>
        </w:r>
        <w:r>
          <w:rPr>
            <w:noProof/>
          </w:rPr>
          <w:tab/>
        </w:r>
        <w:r w:rsidRPr="001B4E61">
          <w:rPr>
            <w:rStyle w:val="ad"/>
            <w:noProof/>
          </w:rPr>
          <w:t xml:space="preserve">onIncomingCallReceived- </w:t>
        </w:r>
        <w:r w:rsidRPr="001B4E61">
          <w:rPr>
            <w:rStyle w:val="ad"/>
            <w:noProof/>
          </w:rPr>
          <w:t>接到呼叫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18306535" w:history="1">
        <w:r w:rsidRPr="001B4E61">
          <w:rPr>
            <w:rStyle w:val="ad"/>
            <w:noProof/>
          </w:rPr>
          <w:t>5.4.2.2</w:t>
        </w:r>
        <w:r>
          <w:rPr>
            <w:noProof/>
          </w:rPr>
          <w:tab/>
        </w:r>
        <w:r w:rsidRPr="001B4E61">
          <w:rPr>
            <w:rStyle w:val="ad"/>
            <w:noProof/>
          </w:rPr>
          <w:t xml:space="preserve">onCallProceeding– </w:t>
        </w:r>
        <w:r w:rsidRPr="001B4E61">
          <w:rPr>
            <w:rStyle w:val="ad"/>
            <w:noProof/>
          </w:rPr>
          <w:t>外呼中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18306536" w:history="1">
        <w:r w:rsidRPr="001B4E61">
          <w:rPr>
            <w:rStyle w:val="ad"/>
            <w:noProof/>
          </w:rPr>
          <w:t>5.4.2.3</w:t>
        </w:r>
        <w:r>
          <w:rPr>
            <w:noProof/>
          </w:rPr>
          <w:tab/>
        </w:r>
        <w:r w:rsidRPr="001B4E61">
          <w:rPr>
            <w:rStyle w:val="ad"/>
            <w:noProof/>
          </w:rPr>
          <w:t xml:space="preserve">onCallAlerting- </w:t>
        </w:r>
        <w:r w:rsidRPr="001B4E61">
          <w:rPr>
            <w:rStyle w:val="ad"/>
            <w:noProof/>
          </w:rPr>
          <w:t>呼叫振铃中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18306537" w:history="1">
        <w:r w:rsidRPr="001B4E61">
          <w:rPr>
            <w:rStyle w:val="ad"/>
            <w:noProof/>
          </w:rPr>
          <w:t>5.4.2.4</w:t>
        </w:r>
        <w:r>
          <w:rPr>
            <w:noProof/>
          </w:rPr>
          <w:tab/>
        </w:r>
        <w:r w:rsidRPr="001B4E61">
          <w:rPr>
            <w:rStyle w:val="ad"/>
            <w:noProof/>
          </w:rPr>
          <w:t>onCallAnswered–</w:t>
        </w:r>
        <w:r w:rsidRPr="001B4E61">
          <w:rPr>
            <w:rStyle w:val="ad"/>
            <w:noProof/>
          </w:rPr>
          <w:t>应答事件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18306538" w:history="1">
        <w:r w:rsidRPr="001B4E61">
          <w:rPr>
            <w:rStyle w:val="ad"/>
            <w:noProof/>
          </w:rPr>
          <w:t>5.4.2.5</w:t>
        </w:r>
        <w:r>
          <w:rPr>
            <w:noProof/>
          </w:rPr>
          <w:tab/>
        </w:r>
        <w:r w:rsidRPr="001B4E61">
          <w:rPr>
            <w:rStyle w:val="ad"/>
            <w:noProof/>
          </w:rPr>
          <w:t xml:space="preserve">onCallReleased - </w:t>
        </w:r>
        <w:r w:rsidRPr="001B4E61">
          <w:rPr>
            <w:rStyle w:val="ad"/>
            <w:noProof/>
          </w:rPr>
          <w:t>呼叫挂机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18306539" w:history="1">
        <w:r w:rsidRPr="001B4E61">
          <w:rPr>
            <w:rStyle w:val="ad"/>
            <w:noProof/>
          </w:rPr>
          <w:t>5.4.2.6</w:t>
        </w:r>
        <w:r>
          <w:rPr>
            <w:noProof/>
          </w:rPr>
          <w:tab/>
        </w:r>
        <w:r w:rsidRPr="001B4E61">
          <w:rPr>
            <w:rStyle w:val="ad"/>
            <w:noProof/>
          </w:rPr>
          <w:t xml:space="preserve">onCallPaused- </w:t>
        </w:r>
        <w:r w:rsidRPr="001B4E61">
          <w:rPr>
            <w:rStyle w:val="ad"/>
            <w:noProof/>
          </w:rPr>
          <w:t>保持呼叫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18306540" w:history="1">
        <w:r w:rsidRPr="001B4E61">
          <w:rPr>
            <w:rStyle w:val="ad"/>
            <w:noProof/>
          </w:rPr>
          <w:t>5.4.2.7</w:t>
        </w:r>
        <w:r>
          <w:rPr>
            <w:noProof/>
          </w:rPr>
          <w:tab/>
        </w:r>
        <w:r w:rsidRPr="001B4E61">
          <w:rPr>
            <w:rStyle w:val="ad"/>
            <w:noProof/>
          </w:rPr>
          <w:t>onCallResumed–</w:t>
        </w:r>
        <w:r w:rsidRPr="001B4E61">
          <w:rPr>
            <w:rStyle w:val="ad"/>
            <w:noProof/>
          </w:rPr>
          <w:t>取消保持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18306541" w:history="1">
        <w:r w:rsidRPr="001B4E61">
          <w:rPr>
            <w:rStyle w:val="ad"/>
            <w:noProof/>
          </w:rPr>
          <w:t>5.4.2.8</w:t>
        </w:r>
        <w:r>
          <w:rPr>
            <w:noProof/>
          </w:rPr>
          <w:tab/>
        </w:r>
        <w:r w:rsidRPr="001B4E61">
          <w:rPr>
            <w:rStyle w:val="ad"/>
            <w:noProof/>
          </w:rPr>
          <w:t xml:space="preserve">onCallTransfered- </w:t>
        </w:r>
        <w:r w:rsidRPr="001B4E61">
          <w:rPr>
            <w:rStyle w:val="ad"/>
            <w:noProof/>
          </w:rPr>
          <w:t>呼叫转接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18306542" w:history="1">
        <w:r w:rsidRPr="001B4E61">
          <w:rPr>
            <w:rStyle w:val="ad"/>
            <w:noProof/>
          </w:rPr>
          <w:t>5.4.2.9</w:t>
        </w:r>
        <w:r>
          <w:rPr>
            <w:noProof/>
          </w:rPr>
          <w:tab/>
        </w:r>
        <w:r w:rsidRPr="001B4E61">
          <w:rPr>
            <w:rStyle w:val="ad"/>
            <w:noProof/>
          </w:rPr>
          <w:t>onDtmfReceived-</w:t>
        </w:r>
        <w:r w:rsidRPr="001B4E61">
          <w:rPr>
            <w:rStyle w:val="ad"/>
            <w:noProof/>
          </w:rPr>
          <w:t>收到</w:t>
        </w:r>
        <w:r w:rsidRPr="001B4E61">
          <w:rPr>
            <w:rStyle w:val="ad"/>
            <w:noProof/>
          </w:rPr>
          <w:t>DTMF</w:t>
        </w:r>
        <w:r w:rsidRPr="001B4E61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E77A9" w:rsidRDefault="008E77A9">
      <w:pPr>
        <w:pStyle w:val="TOC4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18306543" w:history="1">
        <w:r w:rsidRPr="001B4E61">
          <w:rPr>
            <w:rStyle w:val="ad"/>
            <w:noProof/>
          </w:rPr>
          <w:t>5.4.2.10</w:t>
        </w:r>
        <w:r>
          <w:rPr>
            <w:noProof/>
          </w:rPr>
          <w:tab/>
        </w:r>
        <w:r w:rsidRPr="001B4E61">
          <w:rPr>
            <w:rStyle w:val="ad"/>
            <w:noProof/>
          </w:rPr>
          <w:t>onMeetingTransfered-</w:t>
        </w:r>
        <w:r w:rsidRPr="001B4E61">
          <w:rPr>
            <w:rStyle w:val="ad"/>
            <w:noProof/>
          </w:rPr>
          <w:t>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_Toc518306543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C466D5" w:rsidP="00DA610B">
      <w:pPr>
        <w:pStyle w:val="1"/>
        <w:jc w:val="both"/>
        <w:rPr>
          <w:kern w:val="0"/>
        </w:rPr>
      </w:pPr>
      <w:bookmarkStart w:id="2" w:name="_Toc518306461"/>
      <w:proofErr w:type="spellStart"/>
      <w:r>
        <w:rPr>
          <w:kern w:val="0"/>
        </w:rPr>
        <w:lastRenderedPageBreak/>
        <w:t>UCClient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18306462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3E54EC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rPr>
          <w:rFonts w:hint="eastAsia"/>
        </w:rPr>
        <w:t>UCClient</w:t>
      </w:r>
      <w:proofErr w:type="spellEnd"/>
      <w:r w:rsidR="00F320E1"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r w:rsidR="00C20CA2">
        <w:rPr>
          <w:rFonts w:hint="eastAsia"/>
        </w:rPr>
        <w:t>WebSocket</w:t>
      </w:r>
      <w:r w:rsidR="00FB4298">
        <w:t xml:space="preserve"> </w:t>
      </w:r>
      <w:r w:rsidR="00C20CA2">
        <w:rPr>
          <w:rFonts w:hint="eastAsia"/>
        </w:rPr>
        <w:t>+</w:t>
      </w:r>
      <w:r w:rsidR="00FB4298">
        <w:t xml:space="preserve"> </w:t>
      </w:r>
      <w:r w:rsidR="00AA13C4">
        <w:t>UCClien</w:t>
      </w:r>
      <w:r w:rsidR="00C402BB">
        <w:t>t.exe</w:t>
      </w:r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4839F2">
        <w:rPr>
          <w:rFonts w:hint="eastAsia"/>
        </w:rPr>
        <w:t>I</w:t>
      </w:r>
      <w:r w:rsidR="004839F2">
        <w:t>E11</w:t>
      </w:r>
      <w:r w:rsidR="004839F2">
        <w:rPr>
          <w:rFonts w:hint="eastAsia"/>
        </w:rPr>
        <w:t>、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</w:t>
      </w:r>
      <w:r w:rsidR="009262AE">
        <w:t>bSocket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F25713">
        <w:rPr>
          <w:rFonts w:hint="eastAsia"/>
        </w:rPr>
        <w:t>I</w:t>
      </w:r>
      <w:r w:rsidR="00F25713">
        <w:t>E11</w:t>
      </w:r>
      <w:r w:rsidR="00F25713">
        <w:rPr>
          <w:rFonts w:hint="eastAsia"/>
        </w:rPr>
        <w:t>、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18306463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，或者在运行时通过</w:t>
      </w:r>
      <w:proofErr w:type="spellStart"/>
      <w:r w:rsidR="0054301D">
        <w:t>UCClient</w:t>
      </w:r>
      <w:r w:rsidR="00944E17">
        <w:t>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18306464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  <w:proofErr w:type="spellStart"/>
      <w:r w:rsidR="00D71B1A">
        <w:rPr>
          <w:rFonts w:hint="eastAsia"/>
        </w:rPr>
        <w:t>Win</w:t>
      </w:r>
      <w:r w:rsidR="00D71B1A">
        <w:t>XP</w:t>
      </w:r>
      <w:proofErr w:type="spellEnd"/>
      <w:r w:rsidR="00D71B1A">
        <w:t xml:space="preserve"> SP3</w:t>
      </w:r>
      <w:r w:rsidR="00D71B1A">
        <w:rPr>
          <w:rFonts w:hint="eastAsia"/>
        </w:rPr>
        <w:t>、</w:t>
      </w:r>
      <w:r w:rsidR="00D71B1A">
        <w:rPr>
          <w:rFonts w:hint="eastAsia"/>
        </w:rPr>
        <w:t>Win</w:t>
      </w:r>
      <w:r w:rsidR="00D71B1A">
        <w:t>7</w:t>
      </w:r>
      <w:r w:rsidR="00D71B1A">
        <w:rPr>
          <w:rFonts w:hint="eastAsia"/>
        </w:rPr>
        <w:t>、</w:t>
      </w:r>
      <w:r w:rsidR="00D71B1A">
        <w:rPr>
          <w:rFonts w:hint="eastAsia"/>
        </w:rPr>
        <w:t>Win</w:t>
      </w:r>
      <w:r w:rsidR="00D71B1A">
        <w:t>8</w:t>
      </w:r>
      <w:r w:rsidR="00D71B1A">
        <w:rPr>
          <w:rFonts w:hint="eastAsia"/>
        </w:rPr>
        <w:t>、</w:t>
      </w:r>
      <w:r w:rsidR="00D71B1A">
        <w:rPr>
          <w:rFonts w:hint="eastAsia"/>
        </w:rPr>
        <w:t>Win</w:t>
      </w:r>
      <w:r w:rsidR="00D71B1A">
        <w:t>10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A77440">
        <w:t>IE11</w:t>
      </w:r>
      <w:r w:rsidR="00A77440">
        <w:rPr>
          <w:rFonts w:hint="eastAsia"/>
        </w:rPr>
        <w:t>、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18306465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CA02A9" w:rsidP="00F87DCC">
      <w:r>
        <w:rPr>
          <w:noProof/>
        </w:rPr>
        <w:lastRenderedPageBreak/>
        <w:drawing>
          <wp:inline distT="0" distB="0" distL="0" distR="0" wp14:anchorId="4B5E1735" wp14:editId="49BCF830">
            <wp:extent cx="5274310" cy="5927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4F68D2" w:rsidP="00C63181">
            <w:r>
              <w:rPr>
                <w:rFonts w:hint="eastAsia"/>
              </w:rPr>
              <w:t>U</w:t>
            </w:r>
            <w:r>
              <w:t>CClient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 w:rsidR="005E69E4">
              <w:rPr>
                <w:rFonts w:hint="eastAsia"/>
              </w:rPr>
              <w:t>云</w:t>
            </w:r>
            <w:r w:rsidR="00B5252E">
              <w:rPr>
                <w:rFonts w:hint="eastAsia"/>
              </w:rPr>
              <w:t>浏览器</w:t>
            </w:r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B5252E" w:rsidP="00C63181">
            <w:r>
              <w:rPr>
                <w:rFonts w:hint="eastAsia"/>
              </w:rPr>
              <w:t>UCC</w:t>
            </w:r>
            <w:r>
              <w:t>lient.exe</w:t>
            </w:r>
          </w:p>
        </w:tc>
        <w:tc>
          <w:tcPr>
            <w:tcW w:w="5862" w:type="dxa"/>
          </w:tcPr>
          <w:p w:rsidR="00E61C0B" w:rsidRDefault="00B5252E" w:rsidP="00C63181">
            <w:r>
              <w:rPr>
                <w:rFonts w:hint="eastAsia"/>
              </w:rPr>
              <w:t>在</w:t>
            </w:r>
            <w:r>
              <w:t>PC</w:t>
            </w:r>
            <w:r>
              <w:rPr>
                <w:rFonts w:hint="eastAsia"/>
              </w:rPr>
              <w:t>上运行的</w:t>
            </w:r>
            <w:r>
              <w:rPr>
                <w:rFonts w:hint="eastAsia"/>
              </w:rPr>
              <w:t>S</w:t>
            </w:r>
            <w:r>
              <w:t xml:space="preserve">IP </w:t>
            </w:r>
            <w:r>
              <w:rPr>
                <w:rFonts w:hint="eastAsia"/>
              </w:rPr>
              <w:t>客户端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18306466"/>
      <w:r>
        <w:rPr>
          <w:rStyle w:val="aa"/>
          <w:rFonts w:hint="eastAsia"/>
          <w:b/>
        </w:rPr>
        <w:t>使用</w:t>
      </w:r>
      <w:proofErr w:type="spellStart"/>
      <w:r w:rsidR="00F458BF">
        <w:rPr>
          <w:rStyle w:val="aa"/>
          <w:rFonts w:hint="eastAsia"/>
          <w:b/>
        </w:rPr>
        <w:t>UCC</w:t>
      </w:r>
      <w:r w:rsidR="00F458BF">
        <w:rPr>
          <w:rStyle w:val="aa"/>
          <w:b/>
        </w:rPr>
        <w:t>lient</w:t>
      </w:r>
      <w:proofErr w:type="spellEnd"/>
      <w:r w:rsidR="00F458BF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48595C">
        <w:t>UCClient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5416B2" w:rsidRDefault="005416B2" w:rsidP="005416B2">
      <w:pPr>
        <w:pStyle w:val="af5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连接</w:t>
      </w:r>
      <w:r>
        <w:rPr>
          <w:rFonts w:hint="eastAsia"/>
        </w:rPr>
        <w:t>U</w:t>
      </w:r>
      <w:r>
        <w:t>CC</w:t>
      </w:r>
      <w:r>
        <w:rPr>
          <w:rFonts w:hint="eastAsia"/>
        </w:rPr>
        <w:t>li</w:t>
      </w:r>
      <w:r>
        <w:t>ent.exe</w:t>
      </w:r>
    </w:p>
    <w:p w:rsidR="003C46F4" w:rsidRDefault="003C46F4" w:rsidP="005416B2">
      <w:pPr>
        <w:pStyle w:val="af5"/>
        <w:numPr>
          <w:ilvl w:val="0"/>
          <w:numId w:val="40"/>
        </w:numPr>
        <w:ind w:firstLineChars="0"/>
      </w:pPr>
      <w:r>
        <w:rPr>
          <w:rFonts w:hint="eastAsia"/>
        </w:rPr>
        <w:t>初始化</w:t>
      </w:r>
    </w:p>
    <w:p w:rsidR="003C46F4" w:rsidRDefault="003E1D56" w:rsidP="00C63181">
      <w:r>
        <w:t>3</w:t>
      </w:r>
      <w:r w:rsidR="003C46F4">
        <w:rPr>
          <w:rFonts w:hint="eastAsia"/>
        </w:rPr>
        <w:t>、登录</w:t>
      </w:r>
    </w:p>
    <w:p w:rsidR="003C46F4" w:rsidRDefault="003E1D56" w:rsidP="00C63181">
      <w:r>
        <w:t>4</w:t>
      </w:r>
      <w:r w:rsidR="001C19D7">
        <w:rPr>
          <w:rFonts w:hint="eastAsia"/>
        </w:rPr>
        <w:t>、功能调用</w:t>
      </w:r>
    </w:p>
    <w:p w:rsidR="001C19D7" w:rsidRDefault="003E1D56" w:rsidP="00C63181">
      <w:r>
        <w:t>5</w:t>
      </w:r>
      <w:r w:rsidR="001C19D7"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3E1D56" w:rsidP="00C63181">
      <w:r>
        <w:rPr>
          <w:rFonts w:hint="eastAsia"/>
        </w:rPr>
        <w:t>6</w:t>
      </w:r>
      <w:r w:rsidR="001C19D7"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18306467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  <w:r w:rsidR="00F41DD3">
        <w:rPr>
          <w:rFonts w:hint="eastAsia"/>
        </w:rPr>
        <w:t>可也以将</w:t>
      </w:r>
      <w:r w:rsidR="0095570F">
        <w:rPr>
          <w:rFonts w:hint="eastAsia"/>
        </w:rPr>
        <w:t>底层</w:t>
      </w:r>
      <w:r w:rsidR="0095570F">
        <w:rPr>
          <w:rFonts w:hint="eastAsia"/>
        </w:rPr>
        <w:t xml:space="preserve"> </w:t>
      </w:r>
      <w:r w:rsidR="00F41DD3">
        <w:rPr>
          <w:rFonts w:hint="eastAsia"/>
        </w:rPr>
        <w:t>UCClient</w:t>
      </w:r>
      <w:r w:rsidR="00F41DD3">
        <w:t>.exe</w:t>
      </w:r>
      <w:r w:rsidR="00F41DD3">
        <w:rPr>
          <w:rFonts w:hint="eastAsia"/>
        </w:rPr>
        <w:t>的日志输出到文件中</w:t>
      </w:r>
      <w:r w:rsidR="002A3D81">
        <w:rPr>
          <w:rFonts w:hint="eastAsia"/>
        </w:rPr>
        <w:t>，通过</w:t>
      </w:r>
      <w:proofErr w:type="spellStart"/>
      <w:r w:rsidR="002A3D81" w:rsidRPr="002A3D81">
        <w:t>setTraceFlag</w:t>
      </w:r>
      <w:proofErr w:type="spellEnd"/>
      <w:r w:rsidR="007C66DD">
        <w:rPr>
          <w:rFonts w:hint="eastAsia"/>
        </w:rPr>
        <w:t>设置。</w:t>
      </w:r>
    </w:p>
    <w:p w:rsidR="00DA610B" w:rsidRPr="004743CD" w:rsidRDefault="00516E49" w:rsidP="004743CD">
      <w:pPr>
        <w:pStyle w:val="2"/>
      </w:pPr>
      <w:bookmarkStart w:id="13" w:name="_Toc518306468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072DFC">
        <w:rPr>
          <w:rFonts w:hint="eastAsia"/>
        </w:rPr>
        <w:t>U</w:t>
      </w:r>
      <w:r w:rsidR="00ED3970">
        <w:rPr>
          <w:rFonts w:hint="eastAsia"/>
        </w:rPr>
        <w:t>C</w:t>
      </w:r>
      <w:r w:rsidR="00072DFC">
        <w:rPr>
          <w:rFonts w:hint="eastAsia"/>
        </w:rPr>
        <w:t>Client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18095B">
        <w:rPr>
          <w:rFonts w:hint="eastAsia"/>
        </w:rPr>
        <w:t>U</w:t>
      </w:r>
      <w:r w:rsidR="00924641">
        <w:rPr>
          <w:rFonts w:hint="eastAsia"/>
        </w:rPr>
        <w:t>C</w:t>
      </w:r>
      <w:r w:rsidR="0018095B">
        <w:rPr>
          <w:rFonts w:hint="eastAsia"/>
        </w:rPr>
        <w:t>Client</w:t>
      </w:r>
      <w:r w:rsidR="00F73590">
        <w:t>.js</w:t>
      </w:r>
      <w:r w:rsidR="005A3885">
        <w:rPr>
          <w:rFonts w:hint="eastAsia"/>
        </w:rPr>
        <w:t>，引入后会在页面的全局对象中存在一个</w:t>
      </w:r>
      <w:proofErr w:type="spellStart"/>
      <w:r w:rsidR="00924641">
        <w:rPr>
          <w:rFonts w:hint="eastAsia"/>
        </w:rPr>
        <w:t>UCClient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527A14">
        <w:rPr>
          <w:rFonts w:hint="eastAsia"/>
        </w:rPr>
        <w:t>UCC</w:t>
      </w:r>
      <w:r w:rsidR="00527A14">
        <w:t>lient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</w:t>
      </w:r>
      <w:r w:rsidR="000C6AAB">
        <w:rPr>
          <w:rFonts w:hint="eastAsia"/>
        </w:rPr>
        <w:t>、接口调用结果、</w:t>
      </w:r>
      <w:r w:rsidR="00FB41DA">
        <w:rPr>
          <w:rFonts w:hint="eastAsia"/>
        </w:rPr>
        <w:t>事件回调</w:t>
      </w:r>
      <w:r w:rsidR="000C6AAB">
        <w:rPr>
          <w:rFonts w:hint="eastAsia"/>
        </w:rPr>
        <w:t>三类</w:t>
      </w:r>
      <w:r w:rsidR="00FB41DA">
        <w:rPr>
          <w:rFonts w:hint="eastAsia"/>
        </w:rPr>
        <w:t>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70721C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UCClient.</w:t>
      </w:r>
      <w:r>
        <w:rPr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E150D6" w:rsidP="0095187C">
      <w:pPr>
        <w:rPr>
          <w:kern w:val="0"/>
        </w:rPr>
      </w:pPr>
      <w:proofErr w:type="spellStart"/>
      <w:r>
        <w:rPr>
          <w:kern w:val="0"/>
        </w:rPr>
        <w:t>UCClient</w:t>
      </w:r>
      <w:proofErr w:type="spellEnd"/>
      <w:r w:rsidR="004E5A96"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576AF7">
        <w:rPr>
          <w:rFonts w:ascii="Consolas" w:hAnsi="Consolas" w:cs="Consolas"/>
          <w:color w:val="000000"/>
          <w:kern w:val="0"/>
          <w:sz w:val="19"/>
          <w:szCs w:val="19"/>
        </w:rPr>
        <w:t>onIncomingCallReceived</w:t>
      </w:r>
      <w:proofErr w:type="spellEnd"/>
      <w:r w:rsidR="004E5A96">
        <w:rPr>
          <w:kern w:val="0"/>
        </w:rPr>
        <w:t>=function</w:t>
      </w:r>
      <w:r w:rsidR="0095187C" w:rsidRPr="000E1BCE">
        <w:rPr>
          <w:kern w:val="0"/>
        </w:rPr>
        <w:t>(</w:t>
      </w:r>
      <w:r w:rsidR="004E5A96"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576AF7">
        <w:rPr>
          <w:kern w:val="0"/>
        </w:rPr>
        <w:t>UCClient</w:t>
      </w:r>
      <w:r w:rsidR="00D42D69">
        <w:rPr>
          <w:kern w:val="0"/>
        </w:rPr>
        <w:t>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18306469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18306470"/>
      <w:r>
        <w:rPr>
          <w:rFonts w:hint="eastAsia"/>
        </w:rPr>
        <w:t>外呼</w:t>
      </w:r>
      <w:bookmarkEnd w:id="17"/>
    </w:p>
    <w:p w:rsidR="006F597C" w:rsidRPr="006F597C" w:rsidRDefault="00AC46AF" w:rsidP="006F597C">
      <w:r>
        <w:rPr>
          <w:noProof/>
        </w:rPr>
        <w:drawing>
          <wp:inline distT="0" distB="0" distL="0" distR="0" wp14:anchorId="135B6B47" wp14:editId="424C7A66">
            <wp:extent cx="5274310" cy="34423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18306471"/>
      <w:r>
        <w:rPr>
          <w:rFonts w:hint="eastAsia"/>
        </w:rPr>
        <w:t>呼入</w:t>
      </w:r>
      <w:bookmarkEnd w:id="18"/>
    </w:p>
    <w:p w:rsidR="002846C0" w:rsidRDefault="0034343D" w:rsidP="002846C0">
      <w:r>
        <w:rPr>
          <w:noProof/>
        </w:rPr>
        <w:drawing>
          <wp:inline distT="0" distB="0" distL="0" distR="0" wp14:anchorId="3FEF2FCD" wp14:editId="1C70A78C">
            <wp:extent cx="5274310" cy="2557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C3" w:rsidRPr="002846C0" w:rsidRDefault="002207C3" w:rsidP="002846C0"/>
    <w:p w:rsidR="00801394" w:rsidRPr="00801394" w:rsidRDefault="00801394" w:rsidP="00801394"/>
    <w:p w:rsidR="00700680" w:rsidRDefault="00700680" w:rsidP="00700680">
      <w:pPr>
        <w:pStyle w:val="1"/>
        <w:rPr>
          <w:kern w:val="0"/>
        </w:rPr>
      </w:pPr>
      <w:bookmarkStart w:id="19" w:name="_Toc513749303"/>
      <w:bookmarkStart w:id="20" w:name="_Toc518306472"/>
      <w:r>
        <w:rPr>
          <w:kern w:val="0"/>
        </w:rPr>
        <w:lastRenderedPageBreak/>
        <w:t>W</w:t>
      </w:r>
      <w:r>
        <w:rPr>
          <w:rFonts w:hint="eastAsia"/>
          <w:kern w:val="0"/>
        </w:rPr>
        <w:t>eb</w:t>
      </w:r>
      <w:r>
        <w:rPr>
          <w:kern w:val="0"/>
        </w:rPr>
        <w:t xml:space="preserve">Socket </w:t>
      </w:r>
      <w:r>
        <w:rPr>
          <w:rFonts w:hint="eastAsia"/>
          <w:kern w:val="0"/>
        </w:rPr>
        <w:t>接口</w:t>
      </w:r>
      <w:bookmarkEnd w:id="19"/>
      <w:bookmarkEnd w:id="20"/>
    </w:p>
    <w:p w:rsidR="00700680" w:rsidRDefault="00700680" w:rsidP="00700680">
      <w:r>
        <w:rPr>
          <w:rFonts w:hint="eastAsia"/>
        </w:rPr>
        <w:t>所有的接口是通过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传输</w:t>
      </w:r>
      <w:r>
        <w:rPr>
          <w:rFonts w:hint="eastAsia"/>
        </w:rPr>
        <w:t xml:space="preserve"> json</w:t>
      </w:r>
      <w:r>
        <w:rPr>
          <w:rFonts w:hint="eastAsia"/>
        </w:rPr>
        <w:t>数据来完成，根据</w:t>
      </w:r>
      <w:r>
        <w:rPr>
          <w:rFonts w:hint="eastAsia"/>
        </w:rPr>
        <w:t>json</w:t>
      </w:r>
      <w:r>
        <w:rPr>
          <w:rFonts w:hint="eastAsia"/>
        </w:rPr>
        <w:t>中的</w:t>
      </w:r>
      <w:r>
        <w:rPr>
          <w:rFonts w:hint="eastAsia"/>
        </w:rPr>
        <w:t xml:space="preserve">type </w:t>
      </w:r>
      <w:r>
        <w:rPr>
          <w:rFonts w:hint="eastAsia"/>
        </w:rPr>
        <w:t>来定义是命令、命令结果、通知三中类型</w:t>
      </w:r>
    </w:p>
    <w:p w:rsidR="00700680" w:rsidRDefault="00700680" w:rsidP="00700680">
      <w:r>
        <w:rPr>
          <w:rFonts w:hint="eastAsia"/>
        </w:rPr>
        <w:t>例如</w:t>
      </w:r>
    </w:p>
    <w:p w:rsidR="00700680" w:rsidRDefault="00700680" w:rsidP="00700680">
      <w:r>
        <w:t>{</w:t>
      </w:r>
    </w:p>
    <w:p w:rsidR="00700680" w:rsidRDefault="00700680" w:rsidP="00700680">
      <w:r>
        <w:t xml:space="preserve">    "type": "…",</w:t>
      </w:r>
    </w:p>
    <w:p w:rsidR="00700680" w:rsidRDefault="00700680" w:rsidP="00700680">
      <w:r>
        <w:t xml:space="preserve">    "cmd": "...",</w:t>
      </w:r>
    </w:p>
    <w:p w:rsidR="00700680" w:rsidRDefault="00700680" w:rsidP="00700680">
      <w:r>
        <w:t xml:space="preserve">    "param": {}</w:t>
      </w:r>
    </w:p>
    <w:p w:rsidR="00700680" w:rsidRDefault="00700680" w:rsidP="00700680">
      <w:r>
        <w:t>}</w:t>
      </w:r>
    </w:p>
    <w:p w:rsidR="00700680" w:rsidRDefault="00700680" w:rsidP="00700680">
      <w:r>
        <w:t>T</w:t>
      </w:r>
      <w:r>
        <w:rPr>
          <w:rFonts w:hint="eastAsia"/>
        </w:rPr>
        <w:t>ype</w:t>
      </w:r>
      <w:r>
        <w:rPr>
          <w:rFonts w:hint="eastAsia"/>
        </w:rPr>
        <w:t>值</w:t>
      </w:r>
      <w:r>
        <w:rPr>
          <w:rFonts w:hint="eastAsia"/>
        </w:rPr>
        <w:t>:</w:t>
      </w:r>
      <w:r>
        <w:t>cmd:</w:t>
      </w:r>
      <w:r>
        <w:rPr>
          <w:rFonts w:hint="eastAsia"/>
        </w:rPr>
        <w:t>命令</w:t>
      </w:r>
      <w:r>
        <w:rPr>
          <w:rFonts w:hint="eastAsia"/>
        </w:rPr>
        <w:t>, cmdresult:</w:t>
      </w:r>
      <w:r>
        <w:rPr>
          <w:rFonts w:hint="eastAsia"/>
        </w:rPr>
        <w:t>命令结果事件</w:t>
      </w:r>
      <w:r>
        <w:rPr>
          <w:rFonts w:hint="eastAsia"/>
        </w:rPr>
        <w:t>, event</w:t>
      </w:r>
      <w:r>
        <w:t>:</w:t>
      </w:r>
      <w:r>
        <w:rPr>
          <w:rFonts w:hint="eastAsia"/>
        </w:rPr>
        <w:t>定义事件通知</w:t>
      </w:r>
    </w:p>
    <w:p w:rsidR="00700680" w:rsidRDefault="00700680" w:rsidP="00700680">
      <w:r>
        <w:rPr>
          <w:rFonts w:hint="eastAsia"/>
        </w:rPr>
        <w:t>外</w:t>
      </w:r>
      <w:proofErr w:type="gramStart"/>
      <w:r>
        <w:rPr>
          <w:rFonts w:hint="eastAsia"/>
        </w:rPr>
        <w:t>呼命令</w:t>
      </w:r>
      <w:proofErr w:type="gramEnd"/>
      <w:r>
        <w:rPr>
          <w:rFonts w:hint="eastAsia"/>
        </w:rPr>
        <w:t>示例</w:t>
      </w:r>
    </w:p>
    <w:p w:rsidR="00700680" w:rsidRDefault="00700680" w:rsidP="00700680">
      <w:r>
        <w:t>{</w:t>
      </w:r>
    </w:p>
    <w:p w:rsidR="00700680" w:rsidRDefault="00700680" w:rsidP="00700680">
      <w:r>
        <w:t xml:space="preserve">    "type": "cmd",</w:t>
      </w:r>
    </w:p>
    <w:p w:rsidR="00700680" w:rsidRDefault="00700680" w:rsidP="00700680">
      <w:r>
        <w:t xml:space="preserve">    "cmd": "</w:t>
      </w:r>
      <w:proofErr w:type="spellStart"/>
      <w:r>
        <w:t>makeCall</w:t>
      </w:r>
      <w:proofErr w:type="spellEnd"/>
      <w:r>
        <w:t>",</w:t>
      </w:r>
    </w:p>
    <w:p w:rsidR="00700680" w:rsidRDefault="00700680" w:rsidP="00700680">
      <w:r>
        <w:t xml:space="preserve">    "param": {</w:t>
      </w:r>
    </w:p>
    <w:p w:rsidR="00700680" w:rsidRDefault="00700680" w:rsidP="00700680">
      <w:r>
        <w:t xml:space="preserve">        "called": "0000001"</w:t>
      </w:r>
    </w:p>
    <w:p w:rsidR="00700680" w:rsidRDefault="00700680" w:rsidP="00700680">
      <w:r>
        <w:t xml:space="preserve">    }</w:t>
      </w:r>
    </w:p>
    <w:p w:rsidR="00700680" w:rsidRDefault="00700680" w:rsidP="00700680">
      <w:r>
        <w:t>}</w:t>
      </w:r>
    </w:p>
    <w:p w:rsidR="00700680" w:rsidRDefault="00700680" w:rsidP="00700680">
      <w:r>
        <w:rPr>
          <w:rFonts w:hint="eastAsia"/>
        </w:rPr>
        <w:t>外</w:t>
      </w:r>
      <w:proofErr w:type="gramStart"/>
      <w:r>
        <w:rPr>
          <w:rFonts w:hint="eastAsia"/>
        </w:rPr>
        <w:t>呼命令</w:t>
      </w:r>
      <w:proofErr w:type="gramEnd"/>
      <w:r>
        <w:rPr>
          <w:rFonts w:hint="eastAsia"/>
        </w:rPr>
        <w:t>结果示例</w:t>
      </w:r>
    </w:p>
    <w:p w:rsidR="00700680" w:rsidRDefault="00700680" w:rsidP="00700680">
      <w:r>
        <w:t>{</w:t>
      </w:r>
    </w:p>
    <w:p w:rsidR="00700680" w:rsidRDefault="00700680" w:rsidP="00700680">
      <w:r>
        <w:t xml:space="preserve">    "type": "cmdresult",</w:t>
      </w:r>
    </w:p>
    <w:p w:rsidR="00700680" w:rsidRDefault="00700680" w:rsidP="00700680">
      <w:r>
        <w:t xml:space="preserve">    "cmdresult": "</w:t>
      </w:r>
      <w:proofErr w:type="spellStart"/>
      <w:r>
        <w:t>makeCall</w:t>
      </w:r>
      <w:proofErr w:type="spellEnd"/>
      <w:r>
        <w:t>",</w:t>
      </w:r>
    </w:p>
    <w:p w:rsidR="00700680" w:rsidRDefault="00700680" w:rsidP="00700680">
      <w:r>
        <w:t xml:space="preserve">    "param": {</w:t>
      </w:r>
    </w:p>
    <w:p w:rsidR="00700680" w:rsidRDefault="00700680" w:rsidP="00700680">
      <w:r>
        <w:t xml:space="preserve">        "result": 0,</w:t>
      </w:r>
    </w:p>
    <w:p w:rsidR="00700680" w:rsidRDefault="00700680" w:rsidP="00700680">
      <w:r>
        <w:rPr>
          <w:rFonts w:hint="eastAsia"/>
        </w:rPr>
        <w:t xml:space="preserve">        "mem": "</w:t>
      </w:r>
      <w:r>
        <w:rPr>
          <w:rFonts w:hint="eastAsia"/>
        </w:rPr>
        <w:t>调用成功</w:t>
      </w:r>
      <w:r>
        <w:rPr>
          <w:rFonts w:hint="eastAsia"/>
        </w:rPr>
        <w:t>"</w:t>
      </w:r>
    </w:p>
    <w:p w:rsidR="00700680" w:rsidRDefault="00700680" w:rsidP="00700680">
      <w:r>
        <w:t xml:space="preserve">    }</w:t>
      </w:r>
    </w:p>
    <w:p w:rsidR="00700680" w:rsidRDefault="00700680" w:rsidP="00700680">
      <w:r>
        <w:t>}</w:t>
      </w:r>
    </w:p>
    <w:p w:rsidR="00700680" w:rsidRDefault="00700680" w:rsidP="00700680">
      <w:r>
        <w:rPr>
          <w:rFonts w:hint="eastAsia"/>
        </w:rPr>
        <w:t>事件通知示例</w:t>
      </w:r>
    </w:p>
    <w:p w:rsidR="00700680" w:rsidRDefault="00700680" w:rsidP="00700680">
      <w:r>
        <w:lastRenderedPageBreak/>
        <w:t>{</w:t>
      </w:r>
    </w:p>
    <w:p w:rsidR="00700680" w:rsidRDefault="00700680" w:rsidP="00700680">
      <w:r>
        <w:t xml:space="preserve">    "type": "event",</w:t>
      </w:r>
    </w:p>
    <w:p w:rsidR="00700680" w:rsidRDefault="00700680" w:rsidP="00700680">
      <w:r>
        <w:t xml:space="preserve">    "event": "alerting",</w:t>
      </w:r>
    </w:p>
    <w:p w:rsidR="00700680" w:rsidRDefault="00700680" w:rsidP="00700680">
      <w:r>
        <w:t xml:space="preserve">    "param": {</w:t>
      </w:r>
    </w:p>
    <w:p w:rsidR="00700680" w:rsidRDefault="00700680" w:rsidP="00700680">
      <w:r>
        <w:t xml:space="preserve">        "caller": "000000",</w:t>
      </w:r>
    </w:p>
    <w:p w:rsidR="00700680" w:rsidRDefault="00700680" w:rsidP="00700680">
      <w:r>
        <w:t xml:space="preserve">        "called": "000001"</w:t>
      </w:r>
    </w:p>
    <w:p w:rsidR="00700680" w:rsidRDefault="00700680" w:rsidP="00700680">
      <w:pPr>
        <w:ind w:firstLine="360"/>
      </w:pPr>
      <w:r>
        <w:t>}</w:t>
      </w:r>
    </w:p>
    <w:p w:rsidR="00700680" w:rsidRDefault="00700680" w:rsidP="00700680">
      <w:pPr>
        <w:ind w:firstLine="360"/>
        <w:rPr>
          <w:rStyle w:val="aa"/>
        </w:rPr>
      </w:pPr>
    </w:p>
    <w:p w:rsidR="00282876" w:rsidRDefault="00051DCA" w:rsidP="00453C23">
      <w:pPr>
        <w:pStyle w:val="1"/>
        <w:rPr>
          <w:rStyle w:val="aa"/>
        </w:rPr>
      </w:pPr>
      <w:bookmarkStart w:id="21" w:name="_Toc518306473"/>
      <w:r>
        <w:rPr>
          <w:rStyle w:val="aa"/>
          <w:rFonts w:hint="eastAsia"/>
        </w:rPr>
        <w:t>错误码定义</w:t>
      </w:r>
      <w:bookmarkEnd w:id="21"/>
    </w:p>
    <w:p w:rsidR="00282876" w:rsidRDefault="007A471E" w:rsidP="00D139BD">
      <w:pPr>
        <w:pStyle w:val="2"/>
      </w:pPr>
      <w:bookmarkStart w:id="22" w:name="_Toc518306474"/>
      <w:r>
        <w:rPr>
          <w:rFonts w:hint="eastAsia"/>
        </w:rPr>
        <w:t>呼叫错误码</w:t>
      </w:r>
      <w:bookmarkEnd w:id="22"/>
    </w:p>
    <w:p w:rsidR="009C6A37" w:rsidRPr="009C6A37" w:rsidRDefault="009C6A37" w:rsidP="009C6A37">
      <w:r>
        <w:rPr>
          <w:rFonts w:hint="eastAsia"/>
        </w:rPr>
        <w:t>参考接口返回值说明</w:t>
      </w:r>
    </w:p>
    <w:p w:rsidR="00DB4F5E" w:rsidRPr="003B43A0" w:rsidRDefault="003A4D80" w:rsidP="003F7856">
      <w:pPr>
        <w:pStyle w:val="1"/>
        <w:rPr>
          <w:kern w:val="0"/>
        </w:rPr>
      </w:pPr>
      <w:bookmarkStart w:id="23" w:name="_Toc518306475"/>
      <w:proofErr w:type="spellStart"/>
      <w:r>
        <w:rPr>
          <w:rFonts w:hint="eastAsia"/>
          <w:kern w:val="0"/>
        </w:rPr>
        <w:t>UCClient</w:t>
      </w:r>
      <w:proofErr w:type="spellEnd"/>
      <w:r w:rsidR="003F7856">
        <w:rPr>
          <w:rFonts w:hint="eastAsia"/>
          <w:kern w:val="0"/>
        </w:rPr>
        <w:t>类</w:t>
      </w:r>
      <w:bookmarkEnd w:id="23"/>
    </w:p>
    <w:p w:rsidR="001B56EF" w:rsidRDefault="001B56EF" w:rsidP="003F7856">
      <w:pPr>
        <w:pStyle w:val="2"/>
      </w:pPr>
      <w:bookmarkStart w:id="24" w:name="_Toc518306476"/>
      <w:r>
        <w:rPr>
          <w:rFonts w:hint="eastAsia"/>
        </w:rPr>
        <w:t>属性</w:t>
      </w:r>
      <w:bookmarkEnd w:id="24"/>
    </w:p>
    <w:p w:rsidR="001B56EF" w:rsidRDefault="00F724D8" w:rsidP="004A6304">
      <w:pPr>
        <w:pStyle w:val="3"/>
      </w:pPr>
      <w:bookmarkStart w:id="25" w:name="_Toc518306477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5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D6DEC">
        <w:rPr>
          <w:rFonts w:hint="eastAsia"/>
        </w:rPr>
        <w:t>UCClient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C06549" w:rsidP="004A6304">
      <w:pPr>
        <w:pStyle w:val="2"/>
      </w:pPr>
      <w:bookmarkStart w:id="26" w:name="_Toc518306478"/>
      <w:proofErr w:type="spellStart"/>
      <w:r>
        <w:rPr>
          <w:rFonts w:hint="eastAsia"/>
        </w:rPr>
        <w:lastRenderedPageBreak/>
        <w:t>UC</w:t>
      </w:r>
      <w:r>
        <w:t>Client</w:t>
      </w:r>
      <w:proofErr w:type="spellEnd"/>
      <w:r w:rsidR="00DB4F5E">
        <w:t>主调函数说明</w:t>
      </w:r>
      <w:bookmarkEnd w:id="26"/>
    </w:p>
    <w:p w:rsidR="00AB5FED" w:rsidRDefault="00096458" w:rsidP="00AB5FED">
      <w:pPr>
        <w:pStyle w:val="3"/>
      </w:pPr>
      <w:bookmarkStart w:id="27" w:name="_Toc518306479"/>
      <w:r>
        <w:rPr>
          <w:rFonts w:hint="eastAsia"/>
        </w:rPr>
        <w:t>连接</w:t>
      </w:r>
      <w:r>
        <w:rPr>
          <w:rFonts w:hint="eastAsia"/>
        </w:rPr>
        <w:t>UCClient</w:t>
      </w:r>
      <w:r>
        <w:t>.exe</w:t>
      </w:r>
      <w:bookmarkEnd w:id="27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r w:rsidR="00E04FA9">
        <w:t>Connect</w:t>
      </w:r>
      <w:r>
        <w:t>(</w:t>
      </w:r>
      <w:proofErr w:type="spellStart"/>
      <w:r w:rsidR="00E04FA9">
        <w:t>websocketurl</w:t>
      </w:r>
      <w:proofErr w:type="spellEnd"/>
      <w:r>
        <w:t>)</w:t>
      </w:r>
    </w:p>
    <w:p w:rsidR="009E2D6F" w:rsidRDefault="009E2D6F" w:rsidP="009E2D6F">
      <w:r>
        <w:rPr>
          <w:rFonts w:hint="eastAsia"/>
        </w:rPr>
        <w:t>功能：</w:t>
      </w:r>
      <w:r w:rsidR="002B1F19">
        <w:rPr>
          <w:rFonts w:hint="eastAsia"/>
        </w:rPr>
        <w:t>和</w:t>
      </w:r>
      <w:r w:rsidR="00C03A51">
        <w:rPr>
          <w:rFonts w:hint="eastAsia"/>
        </w:rPr>
        <w:t>坐席端的</w:t>
      </w:r>
      <w:r w:rsidR="00C03A51">
        <w:t>UCClient.exe</w:t>
      </w:r>
      <w:r w:rsidR="00C03A51">
        <w:rPr>
          <w:rFonts w:hint="eastAsia"/>
        </w:rPr>
        <w:t>建立</w:t>
      </w:r>
      <w:proofErr w:type="spellStart"/>
      <w:r w:rsidR="00C03A51">
        <w:rPr>
          <w:rFonts w:hint="eastAsia"/>
        </w:rPr>
        <w:t>web</w:t>
      </w:r>
      <w:r w:rsidR="00C03A51">
        <w:t>socket</w:t>
      </w:r>
      <w:proofErr w:type="spellEnd"/>
      <w:r w:rsidR="00C03A51">
        <w:rPr>
          <w:rFonts w:hint="eastAsia"/>
        </w:rPr>
        <w:t>连接</w:t>
      </w:r>
      <w:r w:rsidR="002B1F19">
        <w:t xml:space="preserve"> 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45786A" w:rsidTr="00166E2A">
        <w:tc>
          <w:tcPr>
            <w:tcW w:w="2590" w:type="dxa"/>
            <w:shd w:val="clear" w:color="auto" w:fill="A6A6A6" w:themeFill="background1" w:themeFillShade="A6"/>
          </w:tcPr>
          <w:p w:rsidR="0045786A" w:rsidRDefault="0045786A" w:rsidP="00166E2A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5786A" w:rsidRDefault="0045786A" w:rsidP="00166E2A">
            <w:r>
              <w:rPr>
                <w:rFonts w:hint="eastAsia"/>
              </w:rPr>
              <w:t>说明</w:t>
            </w:r>
          </w:p>
        </w:tc>
      </w:tr>
      <w:tr w:rsidR="0045786A" w:rsidTr="00166E2A">
        <w:tc>
          <w:tcPr>
            <w:tcW w:w="2590" w:type="dxa"/>
          </w:tcPr>
          <w:p w:rsidR="0045786A" w:rsidRPr="0060204B" w:rsidRDefault="0045786A" w:rsidP="00166E2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 w:rsidRPr="0045786A">
              <w:rPr>
                <w:rFonts w:ascii="新宋体" w:hAnsi="新宋体" w:cs="新宋体"/>
                <w:kern w:val="0"/>
                <w:sz w:val="19"/>
                <w:szCs w:val="19"/>
              </w:rPr>
              <w:t>wsonOpen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45786A" w:rsidRDefault="0045786A" w:rsidP="00166E2A">
            <w:r>
              <w:rPr>
                <w:rFonts w:hint="eastAsia"/>
              </w:rPr>
              <w:t>连接成功</w:t>
            </w:r>
          </w:p>
        </w:tc>
      </w:tr>
      <w:tr w:rsidR="0045786A" w:rsidTr="00166E2A">
        <w:tc>
          <w:tcPr>
            <w:tcW w:w="2590" w:type="dxa"/>
          </w:tcPr>
          <w:p w:rsidR="0045786A" w:rsidRDefault="001F5A0B" w:rsidP="00166E2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 w:rsidRPr="001F5A0B">
              <w:rPr>
                <w:rFonts w:ascii="新宋体" w:hAnsi="新宋体" w:cs="新宋体"/>
                <w:kern w:val="0"/>
                <w:sz w:val="19"/>
                <w:szCs w:val="19"/>
              </w:rPr>
              <w:t>wsonClose</w:t>
            </w:r>
            <w:proofErr w:type="spellEnd"/>
            <w:r w:rsidR="0045786A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45786A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45786A" w:rsidRDefault="0045786A" w:rsidP="00166E2A">
            <w:r>
              <w:rPr>
                <w:rFonts w:hint="eastAsia"/>
              </w:rPr>
              <w:t>注册</w:t>
            </w:r>
            <w:r w:rsidR="001F5A0B">
              <w:rPr>
                <w:rFonts w:hint="eastAsia"/>
              </w:rPr>
              <w:t>关闭</w:t>
            </w:r>
          </w:p>
        </w:tc>
      </w:tr>
      <w:tr w:rsidR="001F5A0B" w:rsidTr="00166E2A">
        <w:tc>
          <w:tcPr>
            <w:tcW w:w="2590" w:type="dxa"/>
          </w:tcPr>
          <w:p w:rsidR="001F5A0B" w:rsidRPr="001F5A0B" w:rsidRDefault="001F5A0B" w:rsidP="00166E2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w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sonError</w:t>
            </w:r>
            <w:proofErr w:type="spell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1F5A0B" w:rsidRDefault="001F5A0B" w:rsidP="00166E2A">
            <w:r>
              <w:rPr>
                <w:rFonts w:hint="eastAsia"/>
              </w:rPr>
              <w:t>连接失败</w:t>
            </w:r>
          </w:p>
        </w:tc>
      </w:tr>
    </w:tbl>
    <w:p w:rsidR="0045786A" w:rsidRDefault="0045786A" w:rsidP="009E2D6F"/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t>示例：</w:t>
      </w:r>
      <w:proofErr w:type="spellStart"/>
      <w:r w:rsidR="007271DF">
        <w:rPr>
          <w:rFonts w:hint="eastAsia"/>
        </w:rPr>
        <w:t>UCClient</w:t>
      </w:r>
      <w:r w:rsidR="00591D10">
        <w:rPr>
          <w:rFonts w:hint="eastAsia"/>
        </w:rPr>
        <w:t>.</w:t>
      </w:r>
      <w:r w:rsidR="007271DF">
        <w:rPr>
          <w:rFonts w:hint="eastAsia"/>
        </w:rPr>
        <w:t>Co</w:t>
      </w:r>
      <w:r w:rsidR="007271DF">
        <w:t>nnect</w:t>
      </w:r>
      <w:proofErr w:type="spellEnd"/>
      <w:r w:rsidR="007271DF" w:rsidRPr="00591D10">
        <w:t xml:space="preserve"> </w:t>
      </w:r>
      <w:r w:rsidR="00591D10" w:rsidRPr="00591D10">
        <w:t>("</w:t>
      </w:r>
      <w:proofErr w:type="spellStart"/>
      <w:r w:rsidR="007271DF">
        <w:t>ws</w:t>
      </w:r>
      <w:proofErr w:type="spellEnd"/>
      <w:r w:rsidR="007271DF">
        <w:t>://127.0.0.1:19996</w:t>
      </w:r>
      <w:r w:rsidR="00591D10" w:rsidRPr="00591D10">
        <w:t>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8" w:name="_Toc518306480"/>
      <w:r w:rsidRPr="00EA637E">
        <w:rPr>
          <w:rStyle w:val="aa"/>
          <w:rFonts w:ascii="Times New Roman"/>
          <w:b/>
          <w:sz w:val="24"/>
        </w:rPr>
        <w:t>初始化</w:t>
      </w:r>
      <w:bookmarkEnd w:id="28"/>
    </w:p>
    <w:p w:rsidR="00272C2F" w:rsidRDefault="00DB4F5E" w:rsidP="00272C2F">
      <w:r>
        <w:t>方法名：</w:t>
      </w:r>
      <w:proofErr w:type="gramStart"/>
      <w:r w:rsidR="00B11046">
        <w:rPr>
          <w:rFonts w:ascii="Consolas" w:hAnsi="Consolas" w:cs="Consolas"/>
          <w:color w:val="000000"/>
          <w:kern w:val="0"/>
          <w:sz w:val="19"/>
          <w:szCs w:val="19"/>
        </w:rPr>
        <w:t>initialize</w:t>
      </w:r>
      <w:r>
        <w:t>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 xml:space="preserve">: </w:t>
      </w:r>
      <w:r w:rsidR="007B0EDD">
        <w:t>0</w:t>
      </w:r>
      <w:r>
        <w:t>成功</w:t>
      </w:r>
      <w:r w:rsidR="00D45070">
        <w:rPr>
          <w:rFonts w:hint="eastAsia"/>
        </w:rPr>
        <w:t>;</w:t>
      </w:r>
      <w:r w:rsidR="00D45070">
        <w:t xml:space="preserve"> </w:t>
      </w:r>
      <w:r w:rsidR="007B0EDD">
        <w:rPr>
          <w:rFonts w:hint="eastAsia"/>
        </w:rPr>
        <w:t>非</w:t>
      </w:r>
      <w:r w:rsidR="007B0EDD">
        <w:rPr>
          <w:rFonts w:hint="eastAsia"/>
        </w:rP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9566C9" w:rsidRDefault="009566C9" w:rsidP="009566C9">
      <w:pPr>
        <w:pStyle w:val="3"/>
        <w:rPr>
          <w:rStyle w:val="aa"/>
          <w:rFonts w:ascii="Times New Roman"/>
          <w:b/>
          <w:sz w:val="24"/>
        </w:rPr>
      </w:pPr>
      <w:bookmarkStart w:id="29" w:name="_Toc518306481"/>
      <w:r>
        <w:rPr>
          <w:rStyle w:val="aa"/>
          <w:rFonts w:ascii="Times New Roman" w:hint="eastAsia"/>
          <w:b/>
          <w:sz w:val="24"/>
        </w:rPr>
        <w:t>销毁</w:t>
      </w:r>
      <w:bookmarkEnd w:id="29"/>
    </w:p>
    <w:p w:rsidR="009566C9" w:rsidRDefault="009566C9" w:rsidP="009566C9">
      <w:r>
        <w:t>方法名：</w:t>
      </w:r>
      <w:proofErr w:type="spellStart"/>
      <w:proofErr w:type="gramStart"/>
      <w:r>
        <w:rPr>
          <w:rFonts w:hint="eastAsia"/>
        </w:rPr>
        <w:t>un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nitialize</w:t>
      </w:r>
      <w:proofErr w:type="spellEnd"/>
      <w:r>
        <w:t>(</w:t>
      </w:r>
      <w:proofErr w:type="gramEnd"/>
      <w:r>
        <w:t>)</w:t>
      </w:r>
    </w:p>
    <w:p w:rsidR="009566C9" w:rsidRDefault="009566C9" w:rsidP="009566C9">
      <w:r>
        <w:t>功能：</w:t>
      </w:r>
      <w:r w:rsidR="00DD3BE8">
        <w:rPr>
          <w:rFonts w:hint="eastAsia"/>
        </w:rPr>
        <w:t>销毁</w:t>
      </w:r>
      <w:r>
        <w:t>SDK</w:t>
      </w:r>
      <w:r>
        <w:rPr>
          <w:rFonts w:hint="eastAsia"/>
        </w:rPr>
        <w:t>。</w:t>
      </w:r>
    </w:p>
    <w:p w:rsidR="009566C9" w:rsidRDefault="009566C9" w:rsidP="009566C9">
      <w:r>
        <w:t>参数：</w:t>
      </w:r>
      <w:r>
        <w:rPr>
          <w:rFonts w:hint="eastAsia"/>
        </w:rPr>
        <w:t>无</w:t>
      </w:r>
    </w:p>
    <w:p w:rsidR="009566C9" w:rsidRDefault="009566C9" w:rsidP="009566C9">
      <w:r>
        <w:t>返回值</w:t>
      </w:r>
      <w:r>
        <w:t>: 0</w:t>
      </w:r>
      <w:r>
        <w:t>成功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t>失败。</w:t>
      </w:r>
    </w:p>
    <w:p w:rsidR="009566C9" w:rsidRDefault="009566C9" w:rsidP="009566C9">
      <w:r>
        <w:rPr>
          <w:rFonts w:hint="eastAsia"/>
        </w:rPr>
        <w:lastRenderedPageBreak/>
        <w:t>触发事件：无</w:t>
      </w:r>
    </w:p>
    <w:p w:rsidR="009566C9" w:rsidRDefault="009566C9" w:rsidP="009566C9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566C9" w:rsidRPr="009566C9" w:rsidRDefault="009566C9" w:rsidP="00272C2F">
      <w:pPr>
        <w:rPr>
          <w:rFonts w:hint="eastAsia"/>
        </w:rPr>
      </w:pPr>
    </w:p>
    <w:p w:rsidR="00547A1B" w:rsidRDefault="00547A1B" w:rsidP="00547A1B">
      <w:pPr>
        <w:pStyle w:val="3"/>
      </w:pPr>
      <w:bookmarkStart w:id="30" w:name="_Toc518306482"/>
      <w:r w:rsidRPr="00AB5FED">
        <w:rPr>
          <w:rFonts w:hint="eastAsia"/>
        </w:rPr>
        <w:t>设置日志</w:t>
      </w:r>
      <w:bookmarkEnd w:id="30"/>
    </w:p>
    <w:p w:rsidR="00547A1B" w:rsidRPr="00AB5FED" w:rsidRDefault="00547A1B" w:rsidP="00547A1B">
      <w:r>
        <w:rPr>
          <w:rFonts w:hint="eastAsia"/>
        </w:rPr>
        <w:t>方法名</w:t>
      </w:r>
      <w:r>
        <w:rPr>
          <w:rFonts w:hint="eastAsia"/>
        </w:rPr>
        <w:t>:</w:t>
      </w:r>
      <w:r w:rsidR="00764F5B" w:rsidRPr="00764F5B">
        <w:t xml:space="preserve"> </w:t>
      </w:r>
      <w:proofErr w:type="spellStart"/>
      <w:r w:rsidR="00764F5B" w:rsidRPr="00764F5B">
        <w:t>setTraceFlag</w:t>
      </w:r>
      <w:proofErr w:type="spellEnd"/>
      <w:r w:rsidR="00764F5B">
        <w:t xml:space="preserve"> </w:t>
      </w:r>
      <w:r>
        <w:t>(</w:t>
      </w:r>
      <w:r w:rsidR="00764F5B" w:rsidRPr="00764F5B">
        <w:t xml:space="preserve">enable, </w:t>
      </w:r>
      <w:proofErr w:type="spellStart"/>
      <w:r w:rsidR="00764F5B" w:rsidRPr="00764F5B">
        <w:t>logFileName</w:t>
      </w:r>
      <w:proofErr w:type="spellEnd"/>
      <w:r w:rsidR="00764F5B" w:rsidRPr="00764F5B">
        <w:t>, level</w:t>
      </w:r>
      <w:r>
        <w:t>)</w:t>
      </w:r>
    </w:p>
    <w:p w:rsidR="00547A1B" w:rsidRDefault="00547A1B" w:rsidP="00547A1B">
      <w:r>
        <w:rPr>
          <w:rFonts w:hint="eastAsia"/>
        </w:rPr>
        <w:t>功能：设置日志级别，在调用其他接口之前调用</w:t>
      </w:r>
      <w:r w:rsidR="00764F5B">
        <w:rPr>
          <w:rFonts w:hint="eastAsia"/>
        </w:rPr>
        <w:t>。</w:t>
      </w:r>
    </w:p>
    <w:p w:rsidR="00764F5B" w:rsidRDefault="00764F5B" w:rsidP="00547A1B">
      <w:r>
        <w:rPr>
          <w:rFonts w:hint="eastAsia"/>
        </w:rP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64F5B" w:rsidRPr="00F11A32" w:rsidTr="00166E2A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64F5B" w:rsidRPr="00DD7DF6" w:rsidRDefault="00764F5B" w:rsidP="00166E2A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64F5B" w:rsidRPr="00DD7DF6" w:rsidRDefault="00764F5B" w:rsidP="00166E2A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64F5B" w:rsidRPr="00DD7DF6" w:rsidRDefault="00764F5B" w:rsidP="00166E2A">
            <w:r w:rsidRPr="00DD7DF6">
              <w:t>描述</w:t>
            </w:r>
          </w:p>
        </w:tc>
      </w:tr>
      <w:tr w:rsidR="00764F5B" w:rsidTr="00166E2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64F5B" w:rsidRPr="00DD7DF6" w:rsidRDefault="004B2597" w:rsidP="00166E2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64F5B" w:rsidRPr="00DD7DF6" w:rsidRDefault="004B2597" w:rsidP="00166E2A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64F5B" w:rsidRPr="00DD7DF6" w:rsidRDefault="00A806CC" w:rsidP="00166E2A">
            <w:r>
              <w:t xml:space="preserve">true: </w:t>
            </w:r>
            <w:r>
              <w:rPr>
                <w:rFonts w:hint="eastAsia"/>
              </w:rPr>
              <w:t>启用日志，</w:t>
            </w:r>
            <w:r>
              <w:rPr>
                <w:rFonts w:hint="eastAsia"/>
              </w:rPr>
              <w:t>f</w:t>
            </w:r>
            <w:r>
              <w:t>alse:</w:t>
            </w:r>
            <w:r>
              <w:rPr>
                <w:rFonts w:hint="eastAsia"/>
              </w:rPr>
              <w:t>禁用日志</w:t>
            </w:r>
          </w:p>
        </w:tc>
      </w:tr>
      <w:tr w:rsidR="00764F5B" w:rsidTr="00166E2A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64F5B" w:rsidRPr="00DD7DF6" w:rsidRDefault="00A806CC" w:rsidP="00166E2A">
            <w:proofErr w:type="spellStart"/>
            <w:r>
              <w:rPr>
                <w:rFonts w:hint="eastAsia"/>
              </w:rPr>
              <w:t>l</w:t>
            </w:r>
            <w:r>
              <w:t>ogFileName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64F5B" w:rsidRPr="00DD7DF6" w:rsidRDefault="00A806CC" w:rsidP="00166E2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64F5B" w:rsidRPr="00DD7DF6" w:rsidRDefault="00A806CC" w:rsidP="00166E2A">
            <w:r>
              <w:rPr>
                <w:rFonts w:hint="eastAsia"/>
              </w:rPr>
              <w:t>日志文件名称</w:t>
            </w:r>
          </w:p>
        </w:tc>
      </w:tr>
      <w:tr w:rsidR="00764F5B" w:rsidTr="00166E2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64F5B" w:rsidRPr="00DD7DF6" w:rsidRDefault="00E75C98" w:rsidP="00166E2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64F5B" w:rsidRPr="00DD7DF6" w:rsidRDefault="00764F5B" w:rsidP="00166E2A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E75C98" w:rsidRDefault="00E75C98" w:rsidP="00E75C98">
            <w:r>
              <w:rPr>
                <w:rFonts w:hint="eastAsia"/>
              </w:rPr>
              <w:t>LOG_LEVEL_ERR</w:t>
            </w:r>
            <w:r>
              <w:rPr>
                <w:rFonts w:hint="eastAsia"/>
              </w:rPr>
              <w:tab/>
              <w:t>=</w:t>
            </w:r>
            <w:proofErr w:type="gramStart"/>
            <w:r>
              <w:rPr>
                <w:rFonts w:hint="eastAsia"/>
              </w:rPr>
              <w:t>10 ,</w:t>
            </w:r>
            <w:proofErr w:type="gramEnd"/>
            <w:r w:rsidR="008E6EA1">
              <w:rPr>
                <w:rFonts w:hint="eastAsia"/>
              </w:rPr>
              <w:t xml:space="preserve"> </w:t>
            </w:r>
          </w:p>
          <w:p w:rsidR="00E75C98" w:rsidRDefault="00E75C98" w:rsidP="00E75C98">
            <w:r>
              <w:t>LOG_LEVEL_WARNING</w:t>
            </w:r>
            <w:r w:rsidR="008E6EA1">
              <w:t xml:space="preserve"> = 11</w:t>
            </w:r>
          </w:p>
          <w:p w:rsidR="00E75C98" w:rsidRDefault="00E75C98" w:rsidP="00E75C98">
            <w:r>
              <w:t>LOG_LEVEL_INFO</w:t>
            </w:r>
            <w:r w:rsidR="008E6EA1">
              <w:t xml:space="preserve"> =12</w:t>
            </w:r>
          </w:p>
          <w:p w:rsidR="00E75C98" w:rsidRDefault="00E75C98" w:rsidP="00E75C98">
            <w:r>
              <w:t>LOG_LEVEL_DEBUG</w:t>
            </w:r>
            <w:r w:rsidR="008E6EA1">
              <w:t>=13</w:t>
            </w:r>
          </w:p>
          <w:p w:rsidR="00E75C98" w:rsidRDefault="00E75C98" w:rsidP="00E75C98">
            <w:r>
              <w:rPr>
                <w:rFonts w:hint="eastAsia"/>
              </w:rPr>
              <w:t>LOG_LEVEL_MEDIA_ERR=20,//</w:t>
            </w:r>
            <w:r>
              <w:rPr>
                <w:rFonts w:hint="eastAsia"/>
              </w:rPr>
              <w:t>媒体库日志</w:t>
            </w:r>
          </w:p>
          <w:p w:rsidR="00E75C98" w:rsidRDefault="00E75C98" w:rsidP="00E75C98">
            <w:r>
              <w:t>LOG_LEVEL_MEDIA_WARNING</w:t>
            </w:r>
            <w:r w:rsidR="008E6EA1">
              <w:t>=21</w:t>
            </w:r>
          </w:p>
          <w:p w:rsidR="00E75C98" w:rsidRDefault="00E75C98" w:rsidP="00E75C98">
            <w:r>
              <w:t>LOG_LEVEL_MEDIA_INFO</w:t>
            </w:r>
            <w:r w:rsidR="008E6EA1">
              <w:t>=22</w:t>
            </w:r>
          </w:p>
          <w:p w:rsidR="00E75C98" w:rsidRDefault="00E75C98" w:rsidP="00E75C98">
            <w:r>
              <w:t>LOG_LEVEL_MEDIA_DEBUG</w:t>
            </w:r>
            <w:r w:rsidR="008E6EA1">
              <w:t>=23</w:t>
            </w:r>
          </w:p>
          <w:p w:rsidR="00764F5B" w:rsidRPr="00DD7DF6" w:rsidRDefault="00E75C98" w:rsidP="00E75C98">
            <w:r>
              <w:t>LOG_LEVEL_MEDIA_ALL</w:t>
            </w:r>
            <w:r w:rsidR="008E6EA1">
              <w:t>=24</w:t>
            </w:r>
          </w:p>
        </w:tc>
      </w:tr>
    </w:tbl>
    <w:p w:rsidR="00764F5B" w:rsidRDefault="00764F5B" w:rsidP="00547A1B"/>
    <w:p w:rsidR="00547A1B" w:rsidRDefault="00547A1B" w:rsidP="00547A1B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547A1B" w:rsidRDefault="00547A1B" w:rsidP="00547A1B">
      <w:r>
        <w:rPr>
          <w:rFonts w:hint="eastAsia"/>
        </w:rPr>
        <w:t>触发事件：无</w:t>
      </w:r>
    </w:p>
    <w:p w:rsidR="00547A1B" w:rsidRDefault="00547A1B" w:rsidP="00547A1B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547A1B" w:rsidRPr="009E2D6F" w:rsidRDefault="00547A1B" w:rsidP="00547A1B">
      <w:r>
        <w:rPr>
          <w:rFonts w:hint="eastAsia"/>
        </w:rPr>
        <w:t>示例：</w:t>
      </w:r>
      <w:proofErr w:type="spellStart"/>
      <w:r w:rsidR="00764F5B">
        <w:rPr>
          <w:rFonts w:hint="eastAsia"/>
        </w:rPr>
        <w:t>U</w:t>
      </w:r>
      <w:r w:rsidR="00764F5B">
        <w:t>CClient</w:t>
      </w:r>
      <w:r>
        <w:rPr>
          <w:rFonts w:hint="eastAsia"/>
        </w:rPr>
        <w:t>.</w:t>
      </w:r>
      <w:r w:rsidRPr="00591D10">
        <w:t>se</w:t>
      </w:r>
      <w:r w:rsidR="00764F5B">
        <w:t>tTraceFlag</w:t>
      </w:r>
      <w:proofErr w:type="spellEnd"/>
      <w:r w:rsidRPr="00591D10">
        <w:t>(</w:t>
      </w:r>
      <w:proofErr w:type="spellStart"/>
      <w:r w:rsidR="00764F5B">
        <w:t>true</w:t>
      </w:r>
      <w:proofErr w:type="gramStart"/>
      <w:r w:rsidR="00764F5B">
        <w:t>,”d</w:t>
      </w:r>
      <w:proofErr w:type="spellEnd"/>
      <w:r w:rsidR="00764F5B">
        <w:t>:\\log\\sdk.log</w:t>
      </w:r>
      <w:proofErr w:type="gramEnd"/>
      <w:r w:rsidR="00764F5B">
        <w:t>”</w:t>
      </w:r>
      <w:r w:rsidR="00232A99">
        <w:t>,15</w:t>
      </w:r>
      <w:r w:rsidRPr="00591D10">
        <w:t>);</w:t>
      </w:r>
    </w:p>
    <w:p w:rsidR="00C83DAE" w:rsidRDefault="00AF37A1" w:rsidP="00AF37A1">
      <w:pPr>
        <w:pStyle w:val="3"/>
      </w:pPr>
      <w:bookmarkStart w:id="31" w:name="_Toc518306483"/>
      <w:r w:rsidRPr="00AF37A1">
        <w:rPr>
          <w:rFonts w:hint="eastAsia"/>
        </w:rPr>
        <w:lastRenderedPageBreak/>
        <w:t>设置</w:t>
      </w:r>
      <w:r w:rsidRPr="00AF37A1">
        <w:rPr>
          <w:rFonts w:hint="eastAsia"/>
        </w:rPr>
        <w:t>SIP</w:t>
      </w:r>
      <w:r w:rsidRPr="00AF37A1">
        <w:rPr>
          <w:rFonts w:hint="eastAsia"/>
        </w:rPr>
        <w:t>网络传输协议</w:t>
      </w:r>
      <w:bookmarkEnd w:id="31"/>
    </w:p>
    <w:p w:rsidR="00C83DAE" w:rsidRPr="00AB5FED" w:rsidRDefault="00C83DAE" w:rsidP="00C83DAE">
      <w:r>
        <w:rPr>
          <w:rFonts w:hint="eastAsia"/>
        </w:rPr>
        <w:t>方法名</w:t>
      </w:r>
      <w:r>
        <w:rPr>
          <w:rFonts w:hint="eastAsia"/>
        </w:rPr>
        <w:t>:</w:t>
      </w:r>
      <w:r w:rsidRPr="00764F5B">
        <w:t xml:space="preserve"> </w:t>
      </w:r>
      <w:proofErr w:type="spellStart"/>
      <w:r w:rsidR="00AF37A1" w:rsidRPr="00AF37A1">
        <w:t>setSipTransportType</w:t>
      </w:r>
      <w:proofErr w:type="spellEnd"/>
      <w:r w:rsidR="00AF37A1" w:rsidRPr="00AF37A1">
        <w:t xml:space="preserve"> </w:t>
      </w:r>
      <w:r>
        <w:t>(</w:t>
      </w:r>
      <w:proofErr w:type="spellStart"/>
      <w:r w:rsidR="00AF37A1" w:rsidRPr="00AF37A1">
        <w:t>transType</w:t>
      </w:r>
      <w:proofErr w:type="spellEnd"/>
      <w:r>
        <w:t>)</w:t>
      </w:r>
    </w:p>
    <w:p w:rsidR="00C83DAE" w:rsidRDefault="00C83DAE" w:rsidP="00C83DAE">
      <w:r>
        <w:rPr>
          <w:rFonts w:hint="eastAsia"/>
        </w:rPr>
        <w:t>功能：</w:t>
      </w:r>
      <w:r w:rsidR="00331B08">
        <w:rPr>
          <w:rFonts w:hint="eastAsia"/>
        </w:rPr>
        <w:t>设置</w:t>
      </w:r>
      <w:r w:rsidR="00331B08">
        <w:rPr>
          <w:rFonts w:hint="eastAsia"/>
        </w:rPr>
        <w:t>S</w:t>
      </w:r>
      <w:r w:rsidR="00331B08">
        <w:t>IP</w:t>
      </w:r>
      <w:r w:rsidR="00331B08">
        <w:rPr>
          <w:rFonts w:hint="eastAsia"/>
        </w:rPr>
        <w:t>信令传输协议</w:t>
      </w:r>
      <w:r>
        <w:rPr>
          <w:rFonts w:hint="eastAsia"/>
        </w:rPr>
        <w:t>，在</w:t>
      </w:r>
      <w:r w:rsidR="00331B08">
        <w:rPr>
          <w:rFonts w:hint="eastAsia"/>
        </w:rPr>
        <w:t>登录</w:t>
      </w:r>
      <w:proofErr w:type="gramStart"/>
      <w:r w:rsidR="00331B08">
        <w:rPr>
          <w:rFonts w:hint="eastAsia"/>
        </w:rPr>
        <w:t>之前</w:t>
      </w:r>
      <w:r>
        <w:rPr>
          <w:rFonts w:hint="eastAsia"/>
        </w:rPr>
        <w:t>之前</w:t>
      </w:r>
      <w:proofErr w:type="gramEnd"/>
      <w:r>
        <w:rPr>
          <w:rFonts w:hint="eastAsia"/>
        </w:rPr>
        <w:t>调用。</w:t>
      </w:r>
    </w:p>
    <w:p w:rsidR="00C83DAE" w:rsidRDefault="00C83DAE" w:rsidP="00C83DAE">
      <w:r>
        <w:rPr>
          <w:rFonts w:hint="eastAsia"/>
        </w:rP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C83DAE" w:rsidRPr="00F11A32" w:rsidTr="00166E2A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C83DAE" w:rsidRPr="00DD7DF6" w:rsidRDefault="00C83DAE" w:rsidP="00166E2A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C83DAE" w:rsidRPr="00DD7DF6" w:rsidRDefault="00C83DAE" w:rsidP="00166E2A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C83DAE" w:rsidRPr="00DD7DF6" w:rsidRDefault="00C83DAE" w:rsidP="00166E2A">
            <w:r w:rsidRPr="00DD7DF6">
              <w:t>描述</w:t>
            </w:r>
          </w:p>
        </w:tc>
      </w:tr>
      <w:tr w:rsidR="00C83DAE" w:rsidTr="00166E2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83DAE" w:rsidRPr="00DD7DF6" w:rsidRDefault="00585E18" w:rsidP="00166E2A">
            <w:proofErr w:type="spellStart"/>
            <w:r>
              <w:rPr>
                <w:rFonts w:hint="eastAsia"/>
              </w:rPr>
              <w:t>t</w:t>
            </w:r>
            <w:r>
              <w:t>ra</w:t>
            </w:r>
            <w:r w:rsidR="007B4C94">
              <w:t>nsType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83DAE" w:rsidRPr="00DD7DF6" w:rsidRDefault="007B4C94" w:rsidP="00166E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83DAE" w:rsidRPr="00DD7DF6" w:rsidRDefault="003D6DE8" w:rsidP="00166E2A">
            <w:r w:rsidRPr="003D6DE8">
              <w:rPr>
                <w:rFonts w:hint="eastAsia"/>
              </w:rPr>
              <w:t>0 UDP</w:t>
            </w:r>
            <w:r w:rsidRPr="003D6DE8">
              <w:rPr>
                <w:rFonts w:hint="eastAsia"/>
              </w:rPr>
              <w:t>，</w:t>
            </w:r>
            <w:r w:rsidRPr="003D6DE8">
              <w:rPr>
                <w:rFonts w:hint="eastAsia"/>
              </w:rPr>
              <w:t xml:space="preserve">1 TCP, 2 TLS, 3 DTLS, </w:t>
            </w:r>
            <w:r w:rsidRPr="003D6DE8">
              <w:rPr>
                <w:rFonts w:hint="eastAsia"/>
              </w:rPr>
              <w:t>默认</w:t>
            </w:r>
            <w:r w:rsidRPr="003D6DE8">
              <w:rPr>
                <w:rFonts w:hint="eastAsia"/>
              </w:rPr>
              <w:t>TCP</w:t>
            </w:r>
          </w:p>
        </w:tc>
      </w:tr>
    </w:tbl>
    <w:p w:rsidR="00C83DAE" w:rsidRDefault="00C83DAE" w:rsidP="00C83DAE"/>
    <w:p w:rsidR="00C83DAE" w:rsidRDefault="00C83DAE" w:rsidP="00C83DAE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C83DAE" w:rsidRDefault="00C83DAE" w:rsidP="00C83DAE">
      <w:r>
        <w:rPr>
          <w:rFonts w:hint="eastAsia"/>
        </w:rPr>
        <w:t>触发事件：无</w:t>
      </w:r>
    </w:p>
    <w:p w:rsidR="00C83DAE" w:rsidRDefault="00C83DAE" w:rsidP="00C83DAE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C83DAE" w:rsidRPr="009E2D6F" w:rsidRDefault="00C83DAE" w:rsidP="00C83DAE">
      <w:r>
        <w:rPr>
          <w:rFonts w:hint="eastAsia"/>
        </w:rPr>
        <w:t>示例：</w:t>
      </w:r>
      <w:proofErr w:type="spellStart"/>
      <w:r>
        <w:rPr>
          <w:rFonts w:hint="eastAsia"/>
        </w:rPr>
        <w:t>U</w:t>
      </w:r>
      <w:r>
        <w:t>CClient</w:t>
      </w:r>
      <w:proofErr w:type="spellEnd"/>
      <w:r>
        <w:rPr>
          <w:rFonts w:hint="eastAsia"/>
        </w:rPr>
        <w:t>.</w:t>
      </w:r>
      <w:r w:rsidR="00952695" w:rsidRPr="00952695">
        <w:t xml:space="preserve"> </w:t>
      </w:r>
      <w:proofErr w:type="spellStart"/>
      <w:r w:rsidR="00952695" w:rsidRPr="00952695">
        <w:t>setSipTransportType</w:t>
      </w:r>
      <w:proofErr w:type="spellEnd"/>
      <w:r w:rsidR="00952695" w:rsidRPr="00952695">
        <w:t xml:space="preserve"> </w:t>
      </w:r>
      <w:r w:rsidRPr="00591D10">
        <w:t>(</w:t>
      </w:r>
      <w:r w:rsidR="00952695">
        <w:t>2</w:t>
      </w:r>
      <w:r w:rsidRPr="00591D10">
        <w:t>);</w:t>
      </w:r>
    </w:p>
    <w:p w:rsidR="00BF2FAF" w:rsidRDefault="00804AA8" w:rsidP="00804AA8">
      <w:pPr>
        <w:pStyle w:val="3"/>
      </w:pPr>
      <w:bookmarkStart w:id="32" w:name="_Toc518306484"/>
      <w:r w:rsidRPr="00804AA8">
        <w:rPr>
          <w:rFonts w:hint="eastAsia"/>
        </w:rPr>
        <w:t>设置</w:t>
      </w:r>
      <w:r w:rsidRPr="00804AA8">
        <w:rPr>
          <w:rFonts w:hint="eastAsia"/>
        </w:rPr>
        <w:t>SRTP</w:t>
      </w:r>
      <w:r w:rsidRPr="00804AA8">
        <w:rPr>
          <w:rFonts w:hint="eastAsia"/>
        </w:rPr>
        <w:t>加密属性</w:t>
      </w:r>
      <w:bookmarkEnd w:id="32"/>
    </w:p>
    <w:p w:rsidR="00BF2FAF" w:rsidRPr="00AB5FED" w:rsidRDefault="00BF2FAF" w:rsidP="00BF2FAF">
      <w:r>
        <w:rPr>
          <w:rFonts w:hint="eastAsia"/>
        </w:rPr>
        <w:t>方法名</w:t>
      </w:r>
      <w:r>
        <w:rPr>
          <w:rFonts w:hint="eastAsia"/>
        </w:rPr>
        <w:t>:</w:t>
      </w:r>
      <w:r w:rsidRPr="00764F5B">
        <w:t xml:space="preserve"> </w:t>
      </w:r>
      <w:proofErr w:type="spellStart"/>
      <w:r w:rsidR="00804AA8" w:rsidRPr="00804AA8">
        <w:t>setSrtpEnabled</w:t>
      </w:r>
      <w:proofErr w:type="spellEnd"/>
      <w:r w:rsidR="00804AA8" w:rsidRPr="00804AA8">
        <w:t xml:space="preserve"> </w:t>
      </w:r>
      <w:r>
        <w:t>(</w:t>
      </w:r>
      <w:proofErr w:type="spellStart"/>
      <w:r w:rsidR="00804AA8" w:rsidRPr="00804AA8">
        <w:t>TransportType</w:t>
      </w:r>
      <w:proofErr w:type="spellEnd"/>
      <w:r w:rsidR="00804AA8">
        <w:t>,</w:t>
      </w:r>
      <w:r w:rsidR="00804AA8" w:rsidRPr="00804AA8">
        <w:t xml:space="preserve"> </w:t>
      </w:r>
      <w:proofErr w:type="spellStart"/>
      <w:r w:rsidR="00804AA8" w:rsidRPr="00804AA8">
        <w:t>cryptoType</w:t>
      </w:r>
      <w:proofErr w:type="spellEnd"/>
      <w:r>
        <w:t>)</w:t>
      </w:r>
    </w:p>
    <w:p w:rsidR="00BF2FAF" w:rsidRDefault="00BF2FAF" w:rsidP="00BF2FAF">
      <w:r>
        <w:rPr>
          <w:rFonts w:hint="eastAsia"/>
        </w:rPr>
        <w:t>功能：</w:t>
      </w:r>
      <w:r w:rsidR="00804AA8" w:rsidRPr="00804AA8">
        <w:rPr>
          <w:rFonts w:hint="eastAsia"/>
        </w:rPr>
        <w:t>设置</w:t>
      </w:r>
      <w:r w:rsidR="00804AA8" w:rsidRPr="00804AA8">
        <w:rPr>
          <w:rFonts w:hint="eastAsia"/>
        </w:rPr>
        <w:t>SRTP</w:t>
      </w:r>
      <w:r w:rsidR="00804AA8" w:rsidRPr="00804AA8">
        <w:rPr>
          <w:rFonts w:hint="eastAsia"/>
        </w:rPr>
        <w:t>加密属性</w:t>
      </w:r>
      <w:r>
        <w:rPr>
          <w:rFonts w:hint="eastAsia"/>
        </w:rPr>
        <w:t>，在登录</w:t>
      </w:r>
      <w:proofErr w:type="gramStart"/>
      <w:r>
        <w:rPr>
          <w:rFonts w:hint="eastAsia"/>
        </w:rPr>
        <w:t>之前之前</w:t>
      </w:r>
      <w:proofErr w:type="gramEnd"/>
      <w:r>
        <w:rPr>
          <w:rFonts w:hint="eastAsia"/>
        </w:rPr>
        <w:t>调用。</w:t>
      </w:r>
    </w:p>
    <w:p w:rsidR="00BF2FAF" w:rsidRDefault="00BF2FAF" w:rsidP="00BF2FAF">
      <w:r>
        <w:rPr>
          <w:rFonts w:hint="eastAsia"/>
        </w:rP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BF2FAF" w:rsidRPr="00F11A32" w:rsidTr="00166E2A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F2FAF" w:rsidRPr="00DD7DF6" w:rsidRDefault="00BF2FAF" w:rsidP="00166E2A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F2FAF" w:rsidRPr="00DD7DF6" w:rsidRDefault="00BF2FAF" w:rsidP="00166E2A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F2FAF" w:rsidRPr="00DD7DF6" w:rsidRDefault="00BF2FAF" w:rsidP="00166E2A">
            <w:r w:rsidRPr="00DD7DF6">
              <w:t>描述</w:t>
            </w:r>
          </w:p>
        </w:tc>
      </w:tr>
      <w:tr w:rsidR="00BF2FAF" w:rsidTr="00166E2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F2FAF" w:rsidRPr="00DD7DF6" w:rsidRDefault="007F7DF8" w:rsidP="00166E2A">
            <w:proofErr w:type="spellStart"/>
            <w:r w:rsidRPr="007F7DF8">
              <w:t>TransportType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F2FAF" w:rsidRPr="00DD7DF6" w:rsidRDefault="00BF2FAF" w:rsidP="00166E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F2FAF" w:rsidRPr="00DD7DF6" w:rsidRDefault="007F7DF8" w:rsidP="00166E2A">
            <w:r w:rsidRPr="007F7DF8">
              <w:rPr>
                <w:rFonts w:hint="eastAsia"/>
              </w:rPr>
              <w:t>是否加密。</w:t>
            </w:r>
            <w:r w:rsidRPr="007F7DF8">
              <w:rPr>
                <w:rFonts w:hint="eastAsia"/>
              </w:rPr>
              <w:t xml:space="preserve">0 </w:t>
            </w:r>
            <w:r w:rsidRPr="007F7DF8">
              <w:rPr>
                <w:rFonts w:hint="eastAsia"/>
              </w:rPr>
              <w:t>不加密，</w:t>
            </w:r>
            <w:r w:rsidRPr="007F7DF8">
              <w:rPr>
                <w:rFonts w:hint="eastAsia"/>
              </w:rPr>
              <w:t xml:space="preserve">1 </w:t>
            </w:r>
            <w:r w:rsidRPr="007F7DF8">
              <w:rPr>
                <w:rFonts w:hint="eastAsia"/>
              </w:rPr>
              <w:t>加密</w:t>
            </w:r>
          </w:p>
        </w:tc>
      </w:tr>
      <w:tr w:rsidR="007F7DF8" w:rsidTr="00166E2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7F7DF8" w:rsidRPr="007F7DF8" w:rsidRDefault="007F7DF8" w:rsidP="00166E2A">
            <w:proofErr w:type="spellStart"/>
            <w:r w:rsidRPr="007F7DF8">
              <w:t>cryptoType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7F7DF8" w:rsidRDefault="007F7DF8" w:rsidP="00166E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7F7DF8" w:rsidRDefault="007F7DF8" w:rsidP="007F7DF8">
            <w:r>
              <w:rPr>
                <w:rFonts w:hint="eastAsia"/>
              </w:rPr>
              <w:t>加密算法，</w:t>
            </w:r>
            <w:proofErr w:type="spellStart"/>
            <w:r>
              <w:rPr>
                <w:rFonts w:hint="eastAsia"/>
              </w:rPr>
              <w:t>TransportType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时有效。</w:t>
            </w:r>
          </w:p>
          <w:p w:rsidR="007F7DF8" w:rsidRDefault="007F7DF8" w:rsidP="007F7DF8">
            <w:r>
              <w:rPr>
                <w:rFonts w:hint="eastAsia"/>
              </w:rPr>
              <w:t xml:space="preserve">typedef 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  {//</w:t>
            </w:r>
            <w:r>
              <w:rPr>
                <w:rFonts w:hint="eastAsia"/>
              </w:rPr>
              <w:t>加密算法</w:t>
            </w:r>
          </w:p>
          <w:p w:rsidR="007F7DF8" w:rsidRDefault="007F7DF8" w:rsidP="007F7DF8">
            <w:r>
              <w:t>AES_128_SHA1_80 =1,</w:t>
            </w:r>
          </w:p>
          <w:p w:rsidR="007F7DF8" w:rsidRDefault="007F7DF8" w:rsidP="007F7DF8">
            <w:r>
              <w:t>AES_128_SHA1_32 =2,</w:t>
            </w:r>
          </w:p>
          <w:p w:rsidR="007F7DF8" w:rsidRDefault="007F7DF8" w:rsidP="007F7DF8">
            <w:r>
              <w:t>AES_256_SHA1_80 =3,</w:t>
            </w:r>
          </w:p>
          <w:p w:rsidR="007F7DF8" w:rsidRDefault="007F7DF8" w:rsidP="007F7DF8">
            <w:r>
              <w:t>AES_256_SHA1_32 =4,</w:t>
            </w:r>
          </w:p>
          <w:p w:rsidR="007F7DF8" w:rsidRPr="003D6DE8" w:rsidRDefault="007F7DF8" w:rsidP="007F7DF8">
            <w:proofErr w:type="gramStart"/>
            <w:r>
              <w:t>}</w:t>
            </w:r>
            <w:proofErr w:type="spellStart"/>
            <w:r>
              <w:t>SrtpCryptoType</w:t>
            </w:r>
            <w:proofErr w:type="spellEnd"/>
            <w:proofErr w:type="gramEnd"/>
            <w:r>
              <w:t>;</w:t>
            </w:r>
          </w:p>
        </w:tc>
      </w:tr>
    </w:tbl>
    <w:p w:rsidR="00BF2FAF" w:rsidRDefault="00BF2FAF" w:rsidP="00BF2FAF"/>
    <w:p w:rsidR="00BF2FAF" w:rsidRDefault="00BF2FAF" w:rsidP="00BF2FA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BF2FAF" w:rsidRDefault="00BF2FAF" w:rsidP="00BF2FAF">
      <w:r>
        <w:rPr>
          <w:rFonts w:hint="eastAsia"/>
        </w:rPr>
        <w:t>触发事件：无</w:t>
      </w:r>
    </w:p>
    <w:p w:rsidR="00BF2FAF" w:rsidRDefault="00BF2FAF" w:rsidP="00BF2FA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BF2FAF" w:rsidRPr="009E2D6F" w:rsidRDefault="00BF2FAF" w:rsidP="00BF2FAF">
      <w:r>
        <w:rPr>
          <w:rFonts w:hint="eastAsia"/>
        </w:rPr>
        <w:t>示例：</w:t>
      </w:r>
      <w:proofErr w:type="spellStart"/>
      <w:r>
        <w:rPr>
          <w:rFonts w:hint="eastAsia"/>
        </w:rPr>
        <w:t>U</w:t>
      </w:r>
      <w:r>
        <w:t>CClient</w:t>
      </w:r>
      <w:proofErr w:type="spellEnd"/>
      <w:r>
        <w:rPr>
          <w:rFonts w:hint="eastAsia"/>
        </w:rPr>
        <w:t>.</w:t>
      </w:r>
      <w:r w:rsidRPr="00952695">
        <w:t xml:space="preserve"> </w:t>
      </w:r>
      <w:proofErr w:type="spellStart"/>
      <w:r w:rsidR="00E24D97" w:rsidRPr="00E24D97">
        <w:t>setSrtpEnabled</w:t>
      </w:r>
      <w:proofErr w:type="spellEnd"/>
      <w:r w:rsidR="00E24D97" w:rsidRPr="00E24D97">
        <w:t xml:space="preserve"> </w:t>
      </w:r>
      <w:r w:rsidRPr="00591D10">
        <w:t>(</w:t>
      </w:r>
      <w:r w:rsidR="00E24D97">
        <w:t>1,</w:t>
      </w:r>
      <w:r>
        <w:t>2</w:t>
      </w:r>
      <w:r w:rsidRPr="00591D10">
        <w:t>);</w:t>
      </w:r>
    </w:p>
    <w:p w:rsidR="00DB4F5E" w:rsidRPr="00547A1B" w:rsidRDefault="00DB4F5E" w:rsidP="00ED6877"/>
    <w:p w:rsidR="00DB4F5E" w:rsidRDefault="0033018F" w:rsidP="0033018F">
      <w:pPr>
        <w:pStyle w:val="3"/>
      </w:pPr>
      <w:bookmarkStart w:id="33" w:name="_Toc518306485"/>
      <w:r>
        <w:rPr>
          <w:rFonts w:hint="eastAsia"/>
        </w:rPr>
        <w:t>注册</w:t>
      </w:r>
      <w:bookmarkEnd w:id="33"/>
    </w:p>
    <w:p w:rsidR="000E02CC" w:rsidRDefault="00DB4F5E" w:rsidP="00553A56">
      <w:r>
        <w:t>方法名：</w:t>
      </w:r>
      <w:proofErr w:type="spellStart"/>
      <w:r w:rsidR="00261BE7" w:rsidRPr="00261BE7">
        <w:t>connectToCCPServer</w:t>
      </w:r>
      <w:proofErr w:type="spellEnd"/>
      <w:r w:rsidR="00261BE7" w:rsidRPr="00261BE7">
        <w:t xml:space="preserve"> </w:t>
      </w:r>
      <w:r>
        <w:t>(</w:t>
      </w:r>
      <w:r w:rsidR="00261BE7" w:rsidRPr="00261BE7">
        <w:t xml:space="preserve">server, port, </w:t>
      </w:r>
      <w:proofErr w:type="spellStart"/>
      <w:r w:rsidR="00261BE7" w:rsidRPr="00261BE7">
        <w:t>sipid</w:t>
      </w:r>
      <w:proofErr w:type="spellEnd"/>
      <w:r w:rsidR="00261BE7" w:rsidRPr="00261BE7">
        <w:t xml:space="preserve">, </w:t>
      </w:r>
      <w:proofErr w:type="spellStart"/>
      <w:r w:rsidR="00261BE7" w:rsidRPr="00261BE7">
        <w:t>pwd</w:t>
      </w:r>
      <w:proofErr w:type="spellEnd"/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34" w:name="OLE_LINK1"/>
      <w:bookmarkStart w:id="35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1765F0" w:rsidP="00553A56"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1765F0" w:rsidP="00553A56">
            <w:r>
              <w:rPr>
                <w:rFonts w:hint="eastAsia"/>
              </w:rPr>
              <w:t>服务器地址</w:t>
            </w:r>
          </w:p>
        </w:tc>
      </w:tr>
      <w:tr w:rsidR="001765F0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1765F0" w:rsidRDefault="001765F0" w:rsidP="00553A56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1765F0" w:rsidRPr="00DD7DF6" w:rsidRDefault="001765F0" w:rsidP="00553A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1765F0" w:rsidRDefault="001765F0" w:rsidP="00553A56">
            <w:r>
              <w:rPr>
                <w:rFonts w:hint="eastAsia"/>
              </w:rPr>
              <w:t>服务器端口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</w:tbl>
    <w:bookmarkEnd w:id="34"/>
    <w:bookmarkEnd w:id="35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1765F0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1765F0">
              <w:rPr>
                <w:rFonts w:ascii="新宋体" w:hAnsi="新宋体" w:cs="新宋体"/>
                <w:kern w:val="0"/>
                <w:sz w:val="19"/>
                <w:szCs w:val="19"/>
              </w:rPr>
              <w:t>onSipConnect</w:t>
            </w:r>
            <w:proofErr w:type="spellEnd"/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082476">
              <w:rPr>
                <w:rFonts w:hint="eastAsia"/>
              </w:rPr>
              <w:t>事件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6" w:name="_Toc518306486"/>
      <w:r>
        <w:rPr>
          <w:rFonts w:hint="eastAsia"/>
        </w:rPr>
        <w:t>退出</w:t>
      </w:r>
      <w:bookmarkEnd w:id="36"/>
    </w:p>
    <w:p w:rsidR="00BB6D58" w:rsidRDefault="005C1A78" w:rsidP="00AB0B7B">
      <w:r>
        <w:t>方法名：</w:t>
      </w:r>
      <w:proofErr w:type="spellStart"/>
      <w:r w:rsidR="00555034" w:rsidRPr="00555034">
        <w:t>disConnectToCCP</w:t>
      </w:r>
      <w:proofErr w:type="spellEnd"/>
      <w:r w:rsidR="00555034" w:rsidRPr="00555034">
        <w:t xml:space="preserve"> </w:t>
      </w:r>
      <w:r>
        <w:t>()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lastRenderedPageBreak/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555034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555034">
              <w:rPr>
                <w:rFonts w:ascii="新宋体" w:hAnsi="新宋体" w:cs="新宋体"/>
                <w:kern w:val="0"/>
                <w:sz w:val="19"/>
                <w:szCs w:val="19"/>
              </w:rPr>
              <w:t>onSipLogOut</w:t>
            </w:r>
            <w:proofErr w:type="spellEnd"/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555034">
              <w:rPr>
                <w:rFonts w:hint="eastAsia"/>
              </w:rPr>
              <w:t>事件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85777D" w:rsidP="00FB16F5">
      <w:pPr>
        <w:pStyle w:val="3"/>
      </w:pPr>
      <w:bookmarkStart w:id="37" w:name="_Toc518306487"/>
      <w:r>
        <w:rPr>
          <w:rFonts w:hint="eastAsia"/>
        </w:rPr>
        <w:t>查询</w:t>
      </w:r>
      <w:r w:rsidR="00B4271B" w:rsidRPr="00C97586">
        <w:t>版本</w:t>
      </w:r>
      <w:r w:rsidR="00817647">
        <w:rPr>
          <w:rFonts w:hint="eastAsia"/>
        </w:rPr>
        <w:t>号</w:t>
      </w:r>
      <w:bookmarkEnd w:id="37"/>
    </w:p>
    <w:p w:rsidR="00B4271B" w:rsidRDefault="00B4271B" w:rsidP="009B1AFC">
      <w:r>
        <w:t>方法名：</w:t>
      </w:r>
      <w:bookmarkStart w:id="38" w:name="OLE_LINK62"/>
      <w:bookmarkStart w:id="39" w:name="OLE_LINK63"/>
      <w:proofErr w:type="spellStart"/>
      <w:proofErr w:type="gramStart"/>
      <w:r>
        <w:t>getVersion</w:t>
      </w:r>
      <w:bookmarkEnd w:id="38"/>
      <w:bookmarkEnd w:id="39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</w:t>
      </w:r>
      <w:r w:rsidR="00222ADF" w:rsidRPr="00222ADF">
        <w:t xml:space="preserve"> </w:t>
      </w:r>
      <w:r w:rsidR="00222ADF" w:rsidRPr="00222ADF">
        <w:rPr>
          <w:rFonts w:ascii="inherit" w:hAnsi="inherit" w:cs="Arial"/>
          <w:color w:val="333333"/>
          <w:sz w:val="20"/>
          <w:szCs w:val="20"/>
        </w:rPr>
        <w:t>5.4.1.4#Windows#arm#voice=</w:t>
      </w:r>
      <w:proofErr w:type="spellStart"/>
      <w:r w:rsidR="00222ADF" w:rsidRPr="00222ADF">
        <w:rPr>
          <w:rFonts w:ascii="inherit" w:hAnsi="inherit" w:cs="Arial"/>
          <w:color w:val="333333"/>
          <w:sz w:val="20"/>
          <w:szCs w:val="20"/>
        </w:rPr>
        <w:t>true#video</w:t>
      </w:r>
      <w:proofErr w:type="spellEnd"/>
      <w:r w:rsidR="00222ADF" w:rsidRPr="00222ADF">
        <w:rPr>
          <w:rFonts w:ascii="inherit" w:hAnsi="inherit" w:cs="Arial"/>
          <w:color w:val="333333"/>
          <w:sz w:val="20"/>
          <w:szCs w:val="20"/>
        </w:rPr>
        <w:t>=</w:t>
      </w:r>
      <w:proofErr w:type="spellStart"/>
      <w:r w:rsidR="00222ADF" w:rsidRPr="00222ADF">
        <w:rPr>
          <w:rFonts w:ascii="inherit" w:hAnsi="inherit" w:cs="Arial"/>
          <w:color w:val="333333"/>
          <w:sz w:val="20"/>
          <w:szCs w:val="20"/>
        </w:rPr>
        <w:t>true#Jun</w:t>
      </w:r>
      <w:proofErr w:type="spellEnd"/>
      <w:r w:rsidR="00222ADF" w:rsidRPr="00222ADF"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gramStart"/>
      <w:r w:rsidR="00222ADF" w:rsidRPr="00222ADF">
        <w:rPr>
          <w:rFonts w:ascii="inherit" w:hAnsi="inherit" w:cs="Arial"/>
          <w:color w:val="333333"/>
          <w:sz w:val="20"/>
          <w:szCs w:val="20"/>
        </w:rPr>
        <w:t>29</w:t>
      </w:r>
      <w:proofErr w:type="gramEnd"/>
      <w:r w:rsidR="00222ADF" w:rsidRPr="00222ADF">
        <w:rPr>
          <w:rFonts w:ascii="inherit" w:hAnsi="inherit" w:cs="Arial"/>
          <w:color w:val="333333"/>
          <w:sz w:val="20"/>
          <w:szCs w:val="20"/>
        </w:rPr>
        <w:t xml:space="preserve"> 2018 20:36:36 PUFA</w:t>
      </w:r>
      <w:r w:rsidR="00C76DD6">
        <w:rPr>
          <w:rFonts w:ascii="inherit" w:hAnsi="inherit" w:cs="Arial"/>
          <w:color w:val="333333"/>
          <w:sz w:val="20"/>
          <w:szCs w:val="20"/>
        </w:rPr>
        <w:t>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6A5CF9" w:rsidRPr="00C97586" w:rsidRDefault="00A829A2" w:rsidP="00A829A2">
      <w:pPr>
        <w:pStyle w:val="3"/>
      </w:pPr>
      <w:bookmarkStart w:id="40" w:name="_Toc518306488"/>
      <w:r w:rsidRPr="00A829A2">
        <w:rPr>
          <w:rFonts w:hint="eastAsia"/>
        </w:rPr>
        <w:t>设置用户自定义</w:t>
      </w:r>
      <w:r w:rsidRPr="00A829A2">
        <w:rPr>
          <w:rFonts w:hint="eastAsia"/>
        </w:rPr>
        <w:t>VOIP</w:t>
      </w:r>
      <w:r w:rsidRPr="00A829A2">
        <w:rPr>
          <w:rFonts w:hint="eastAsia"/>
        </w:rPr>
        <w:t>数据</w:t>
      </w:r>
      <w:bookmarkEnd w:id="40"/>
    </w:p>
    <w:p w:rsidR="006A5CF9" w:rsidRDefault="006A5CF9" w:rsidP="006A5CF9">
      <w:r>
        <w:t>方法名：</w:t>
      </w:r>
      <w:proofErr w:type="spellStart"/>
      <w:proofErr w:type="gramStart"/>
      <w:r w:rsidR="00A829A2" w:rsidRPr="00A829A2">
        <w:t>setUserData</w:t>
      </w:r>
      <w:proofErr w:type="spellEnd"/>
      <w:r w:rsidR="00A829A2" w:rsidRPr="00A829A2">
        <w:t>(</w:t>
      </w:r>
      <w:proofErr w:type="gramEnd"/>
      <w:r w:rsidR="00A829A2" w:rsidRPr="00A829A2">
        <w:t>type ,data)</w:t>
      </w:r>
    </w:p>
    <w:p w:rsidR="006A5CF9" w:rsidRDefault="006A5CF9" w:rsidP="006A5CF9">
      <w:r>
        <w:t>功能：</w:t>
      </w:r>
      <w:r w:rsidR="00443209" w:rsidRPr="00443209">
        <w:rPr>
          <w:rFonts w:hint="eastAsia"/>
        </w:rPr>
        <w:t>设置用户自定义</w:t>
      </w:r>
      <w:r w:rsidR="00443209" w:rsidRPr="00443209">
        <w:rPr>
          <w:rFonts w:hint="eastAsia"/>
        </w:rPr>
        <w:t>VOIP</w:t>
      </w:r>
      <w:r w:rsidR="00443209" w:rsidRPr="00443209">
        <w:rPr>
          <w:rFonts w:hint="eastAsia"/>
        </w:rPr>
        <w:t>数据</w:t>
      </w:r>
      <w:r>
        <w:t>。</w:t>
      </w:r>
    </w:p>
    <w:p w:rsidR="006A5CF9" w:rsidRDefault="006A5CF9" w:rsidP="006A5CF9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43209" w:rsidTr="00556A05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43209" w:rsidRDefault="00443209" w:rsidP="00556A05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43209" w:rsidRDefault="00443209" w:rsidP="00556A05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43209" w:rsidRDefault="00443209" w:rsidP="00556A05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43209" w:rsidTr="00556A05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43209" w:rsidRDefault="00443209" w:rsidP="00556A05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t</w:t>
            </w:r>
            <w:r>
              <w:rPr>
                <w:rFonts w:ascii="Arial" w:hAnsi="Arial" w:cs="Arial"/>
                <w:color w:val="444444"/>
              </w:rPr>
              <w:t>ype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43209" w:rsidRDefault="00443209" w:rsidP="00556A05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i</w:t>
            </w:r>
            <w:r>
              <w:rPr>
                <w:rFonts w:ascii="Arial" w:hAnsi="Arial" w:cs="Arial"/>
                <w:color w:val="444444"/>
              </w:rPr>
              <w:t>nt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D772E" w:rsidRPr="007D772E" w:rsidRDefault="007D772E" w:rsidP="007D772E">
            <w:pPr>
              <w:rPr>
                <w:rFonts w:ascii="Arial" w:hAnsi="Arial" w:cs="Arial"/>
                <w:color w:val="444444"/>
                <w:sz w:val="24"/>
              </w:rPr>
            </w:pPr>
            <w:r w:rsidRPr="007D772E">
              <w:rPr>
                <w:rFonts w:ascii="Arial" w:hAnsi="Arial" w:cs="Arial" w:hint="eastAsia"/>
                <w:color w:val="444444"/>
                <w:sz w:val="24"/>
              </w:rPr>
              <w:t>类型</w:t>
            </w:r>
          </w:p>
          <w:p w:rsidR="007D772E" w:rsidRPr="007D772E" w:rsidRDefault="007D772E" w:rsidP="007D772E">
            <w:pPr>
              <w:rPr>
                <w:rFonts w:ascii="Arial" w:hAnsi="Arial" w:cs="Arial"/>
                <w:color w:val="444444"/>
                <w:sz w:val="24"/>
              </w:rPr>
            </w:pPr>
            <w:proofErr w:type="spellStart"/>
            <w:r w:rsidRPr="007D772E">
              <w:rPr>
                <w:rFonts w:ascii="Arial" w:hAnsi="Arial" w:cs="Arial" w:hint="eastAsia"/>
                <w:color w:val="444444"/>
                <w:sz w:val="24"/>
              </w:rPr>
              <w:t>enum</w:t>
            </w:r>
            <w:proofErr w:type="spellEnd"/>
            <w:r w:rsidRPr="007D772E">
              <w:rPr>
                <w:rFonts w:ascii="Arial" w:hAnsi="Arial" w:cs="Arial" w:hint="eastAsia"/>
                <w:color w:val="444444"/>
                <w:sz w:val="24"/>
              </w:rPr>
              <w:t xml:space="preserve"> {//</w:t>
            </w:r>
            <w:proofErr w:type="spellStart"/>
            <w:r w:rsidRPr="007D772E">
              <w:rPr>
                <w:rFonts w:ascii="Arial" w:hAnsi="Arial" w:cs="Arial" w:hint="eastAsia"/>
                <w:color w:val="444444"/>
                <w:sz w:val="24"/>
              </w:rPr>
              <w:t>setUserData</w:t>
            </w:r>
            <w:proofErr w:type="spellEnd"/>
            <w:r w:rsidRPr="007D772E">
              <w:rPr>
                <w:rFonts w:ascii="Arial" w:hAnsi="Arial" w:cs="Arial" w:hint="eastAsia"/>
                <w:color w:val="444444"/>
                <w:sz w:val="24"/>
              </w:rPr>
              <w:t>类型</w:t>
            </w:r>
          </w:p>
          <w:p w:rsidR="007D772E" w:rsidRPr="007D772E" w:rsidRDefault="007D772E" w:rsidP="007D772E">
            <w:pPr>
              <w:rPr>
                <w:rFonts w:ascii="Arial" w:hAnsi="Arial" w:cs="Arial"/>
                <w:color w:val="444444"/>
                <w:sz w:val="24"/>
              </w:rPr>
            </w:pPr>
            <w:r w:rsidRPr="007D772E">
              <w:rPr>
                <w:rFonts w:ascii="Arial" w:hAnsi="Arial" w:cs="Arial"/>
                <w:color w:val="444444"/>
                <w:sz w:val="24"/>
              </w:rPr>
              <w:tab/>
              <w:t>USERDATA_FOR_TOKEN</w:t>
            </w:r>
            <w:r w:rsidRPr="007D772E">
              <w:rPr>
                <w:rFonts w:ascii="Arial" w:hAnsi="Arial" w:cs="Arial"/>
                <w:color w:val="444444"/>
                <w:sz w:val="24"/>
              </w:rPr>
              <w:tab/>
              <w:t>=0,</w:t>
            </w:r>
          </w:p>
          <w:p w:rsidR="007D772E" w:rsidRPr="007D772E" w:rsidRDefault="007D772E" w:rsidP="007D772E">
            <w:pPr>
              <w:rPr>
                <w:rFonts w:ascii="Arial" w:hAnsi="Arial" w:cs="Arial"/>
                <w:color w:val="444444"/>
                <w:sz w:val="24"/>
              </w:rPr>
            </w:pPr>
            <w:r w:rsidRPr="007D772E">
              <w:rPr>
                <w:rFonts w:ascii="Arial" w:hAnsi="Arial" w:cs="Arial"/>
                <w:color w:val="444444"/>
                <w:sz w:val="24"/>
              </w:rPr>
              <w:tab/>
              <w:t>USERDATA_FOR_USER_AGENT,</w:t>
            </w:r>
          </w:p>
          <w:p w:rsidR="00E11A3A" w:rsidRDefault="007D772E" w:rsidP="007D772E">
            <w:pPr>
              <w:rPr>
                <w:rFonts w:ascii="Arial" w:hAnsi="Arial" w:cs="Arial"/>
                <w:color w:val="444444"/>
                <w:sz w:val="24"/>
              </w:rPr>
            </w:pPr>
            <w:r w:rsidRPr="007D772E">
              <w:rPr>
                <w:rFonts w:ascii="Arial" w:hAnsi="Arial" w:cs="Arial" w:hint="eastAsia"/>
                <w:color w:val="444444"/>
                <w:sz w:val="24"/>
              </w:rPr>
              <w:lastRenderedPageBreak/>
              <w:tab/>
              <w:t>USERDATA_FOR_INVITE//</w:t>
            </w:r>
            <w:r w:rsidRPr="007D772E">
              <w:rPr>
                <w:rFonts w:ascii="Arial" w:hAnsi="Arial" w:cs="Arial" w:hint="eastAsia"/>
                <w:color w:val="444444"/>
                <w:sz w:val="24"/>
              </w:rPr>
              <w:t>发起呼叫</w:t>
            </w:r>
          </w:p>
          <w:p w:rsidR="00443209" w:rsidRDefault="007D772E" w:rsidP="007D772E">
            <w:pPr>
              <w:rPr>
                <w:rFonts w:ascii="Arial" w:hAnsi="Arial" w:cs="Arial"/>
                <w:color w:val="444444"/>
                <w:sz w:val="24"/>
              </w:rPr>
            </w:pPr>
            <w:r w:rsidRPr="007D772E">
              <w:rPr>
                <w:rFonts w:ascii="Arial" w:hAnsi="Arial" w:cs="Arial" w:hint="eastAsia"/>
                <w:color w:val="444444"/>
                <w:sz w:val="24"/>
              </w:rPr>
              <w:t>};</w:t>
            </w:r>
          </w:p>
        </w:tc>
      </w:tr>
      <w:tr w:rsidR="00443209" w:rsidTr="00556A05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443209" w:rsidRDefault="00443209" w:rsidP="00556A05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lastRenderedPageBreak/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443209" w:rsidRDefault="008F337C" w:rsidP="00556A05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s</w:t>
            </w:r>
            <w:r>
              <w:rPr>
                <w:rFonts w:ascii="Arial" w:hAnsi="Arial" w:cs="Arial"/>
                <w:color w:val="44444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443209" w:rsidRDefault="008F337C" w:rsidP="00556A05">
            <w:pPr>
              <w:rPr>
                <w:rFonts w:ascii="Arial" w:hAnsi="Arial" w:cs="Arial"/>
                <w:color w:val="444444"/>
              </w:rPr>
            </w:pPr>
            <w:r w:rsidRPr="008F337C">
              <w:rPr>
                <w:rFonts w:ascii="Arial" w:hAnsi="Arial" w:cs="Arial" w:hint="eastAsia"/>
                <w:color w:val="444444"/>
              </w:rPr>
              <w:t>具体字段。例如</w:t>
            </w:r>
            <w:r w:rsidRPr="008F337C">
              <w:rPr>
                <w:rFonts w:ascii="Arial" w:hAnsi="Arial" w:cs="Arial" w:hint="eastAsia"/>
                <w:color w:val="444444"/>
              </w:rPr>
              <w:t>"</w:t>
            </w:r>
            <w:proofErr w:type="spellStart"/>
            <w:r w:rsidRPr="008F337C">
              <w:rPr>
                <w:rFonts w:ascii="Arial" w:hAnsi="Arial" w:cs="Arial" w:hint="eastAsia"/>
                <w:color w:val="444444"/>
              </w:rPr>
              <w:t>tel</w:t>
            </w:r>
            <w:proofErr w:type="spellEnd"/>
            <w:r w:rsidRPr="008F337C">
              <w:rPr>
                <w:rFonts w:ascii="Arial" w:hAnsi="Arial" w:cs="Arial" w:hint="eastAsia"/>
                <w:color w:val="444444"/>
              </w:rPr>
              <w:t>=13812345678;nickname=</w:t>
            </w:r>
            <w:r w:rsidRPr="008F337C">
              <w:rPr>
                <w:rFonts w:ascii="Arial" w:hAnsi="Arial" w:cs="Arial" w:hint="eastAsia"/>
                <w:color w:val="444444"/>
              </w:rPr>
              <w:t>小云</w:t>
            </w:r>
            <w:r w:rsidRPr="008F337C">
              <w:rPr>
                <w:rFonts w:ascii="Arial" w:hAnsi="Arial" w:cs="Arial" w:hint="eastAsia"/>
                <w:color w:val="444444"/>
              </w:rPr>
              <w:t>;</w:t>
            </w:r>
            <w:proofErr w:type="spellStart"/>
            <w:r w:rsidRPr="008F337C">
              <w:rPr>
                <w:rFonts w:ascii="Arial" w:hAnsi="Arial" w:cs="Arial" w:hint="eastAsia"/>
                <w:color w:val="444444"/>
              </w:rPr>
              <w:t>confpwd</w:t>
            </w:r>
            <w:proofErr w:type="spellEnd"/>
            <w:r w:rsidRPr="008F337C">
              <w:rPr>
                <w:rFonts w:ascii="Arial" w:hAnsi="Arial" w:cs="Arial" w:hint="eastAsia"/>
                <w:color w:val="444444"/>
              </w:rPr>
              <w:t>=123"</w:t>
            </w:r>
          </w:p>
        </w:tc>
      </w:tr>
    </w:tbl>
    <w:p w:rsidR="00443209" w:rsidRPr="00443209" w:rsidRDefault="00443209" w:rsidP="006A5CF9"/>
    <w:p w:rsidR="006A5CF9" w:rsidRPr="003735CE" w:rsidRDefault="006A5CF9" w:rsidP="006A5CF9">
      <w:pPr>
        <w:rPr>
          <w:kern w:val="0"/>
        </w:rPr>
      </w:pPr>
      <w:r w:rsidRPr="003735CE">
        <w:rPr>
          <w:kern w:val="0"/>
        </w:rPr>
        <w:t>返回值：</w:t>
      </w:r>
      <w:r w:rsidR="00C45FDD" w:rsidRPr="00C45FDD">
        <w:rPr>
          <w:rFonts w:hint="eastAsia"/>
          <w:kern w:val="0"/>
        </w:rPr>
        <w:t>是否成功</w:t>
      </w:r>
      <w:r w:rsidR="00C45FDD" w:rsidRPr="00C45FDD">
        <w:rPr>
          <w:rFonts w:hint="eastAsia"/>
          <w:kern w:val="0"/>
        </w:rPr>
        <w:t xml:space="preserve"> 0</w:t>
      </w:r>
      <w:r w:rsidR="00C45FDD" w:rsidRPr="00C45FDD">
        <w:rPr>
          <w:rFonts w:hint="eastAsia"/>
          <w:kern w:val="0"/>
        </w:rPr>
        <w:t>：成功；</w:t>
      </w:r>
      <w:r w:rsidR="00C45FDD" w:rsidRPr="00C45FDD">
        <w:rPr>
          <w:rFonts w:hint="eastAsia"/>
          <w:kern w:val="0"/>
        </w:rPr>
        <w:t xml:space="preserve"> </w:t>
      </w:r>
      <w:r w:rsidR="00C45FDD" w:rsidRPr="00C45FDD">
        <w:rPr>
          <w:rFonts w:hint="eastAsia"/>
          <w:kern w:val="0"/>
        </w:rPr>
        <w:t>非</w:t>
      </w:r>
      <w:r w:rsidR="00C45FDD" w:rsidRPr="00C45FDD">
        <w:rPr>
          <w:rFonts w:hint="eastAsia"/>
          <w:kern w:val="0"/>
        </w:rPr>
        <w:t>0</w:t>
      </w:r>
      <w:r w:rsidR="00C45FDD" w:rsidRPr="00C45FDD">
        <w:rPr>
          <w:rFonts w:hint="eastAsia"/>
          <w:kern w:val="0"/>
        </w:rPr>
        <w:t>失败</w:t>
      </w:r>
      <w:r>
        <w:rPr>
          <w:rFonts w:hint="eastAsia"/>
          <w:kern w:val="0"/>
        </w:rPr>
        <w:t>,</w:t>
      </w:r>
    </w:p>
    <w:p w:rsidR="006A5CF9" w:rsidRDefault="006A5CF9" w:rsidP="006A5CF9">
      <w:r>
        <w:rPr>
          <w:rFonts w:hint="eastAsia"/>
        </w:rPr>
        <w:t>触发事件：无</w:t>
      </w:r>
    </w:p>
    <w:p w:rsidR="006A5CF9" w:rsidRPr="00C97586" w:rsidRDefault="006A5CF9" w:rsidP="006A5CF9">
      <w:r>
        <w:rPr>
          <w:rFonts w:hint="eastAsia"/>
        </w:rPr>
        <w:t>调用说明：同步</w:t>
      </w:r>
    </w:p>
    <w:p w:rsidR="009B29A6" w:rsidRPr="006A5CF9" w:rsidRDefault="009B29A6" w:rsidP="009B29A6"/>
    <w:p w:rsidR="00DB4F5E" w:rsidRDefault="00E4147F" w:rsidP="00E4147F">
      <w:pPr>
        <w:pStyle w:val="3"/>
      </w:pPr>
      <w:bookmarkStart w:id="41" w:name="_Toc518306489"/>
      <w:r>
        <w:rPr>
          <w:rFonts w:hint="eastAsia"/>
        </w:rPr>
        <w:t>外呼</w:t>
      </w:r>
      <w:bookmarkEnd w:id="41"/>
    </w:p>
    <w:p w:rsidR="00FE1690" w:rsidRDefault="00DB4F5E" w:rsidP="00E4433F">
      <w:r>
        <w:t>方法名：</w:t>
      </w:r>
      <w:proofErr w:type="spellStart"/>
      <w:r w:rsidR="00222ADF">
        <w:rPr>
          <w:rFonts w:hint="eastAsia"/>
        </w:rPr>
        <w:t>m</w:t>
      </w:r>
      <w:r>
        <w:t>akeCall</w:t>
      </w:r>
      <w:proofErr w:type="spellEnd"/>
      <w:r>
        <w:t>(called)</w:t>
      </w:r>
    </w:p>
    <w:p w:rsidR="00951AF9" w:rsidRDefault="00DB4F5E" w:rsidP="00E4433F">
      <w:r>
        <w:t>功能：发起呼叫。</w:t>
      </w:r>
      <w:r w:rsidR="00CF6D39">
        <w:t>如果发起成功，呼叫状态机</w:t>
      </w:r>
      <w:r w:rsidR="00CF6D39">
        <w:rPr>
          <w:rFonts w:hint="eastAsia"/>
        </w:rPr>
        <w:t>触发事件</w:t>
      </w:r>
      <w:r w:rsidR="00C768AE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565C07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42" w:name="_Hlk398823498"/>
            <w:proofErr w:type="spellStart"/>
            <w:r w:rsidRPr="00565C07">
              <w:rPr>
                <w:rFonts w:ascii="新宋体" w:hAnsi="新宋体" w:cs="新宋体"/>
                <w:kern w:val="0"/>
                <w:sz w:val="19"/>
                <w:szCs w:val="19"/>
              </w:rPr>
              <w:t>onCallProceeding</w:t>
            </w:r>
            <w:proofErr w:type="spellEnd"/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42"/>
      <w:tr w:rsidR="00763262" w:rsidTr="00721723">
        <w:tc>
          <w:tcPr>
            <w:tcW w:w="3576" w:type="dxa"/>
          </w:tcPr>
          <w:p w:rsidR="00763262" w:rsidRPr="00FA7504" w:rsidRDefault="00F054AB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054AB">
              <w:t>onCallAlerting</w:t>
            </w:r>
            <w:proofErr w:type="spellEnd"/>
            <w:r w:rsidRPr="00F054AB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F054AB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054AB">
              <w:t>onCallAnswered</w:t>
            </w:r>
            <w:proofErr w:type="spellEnd"/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F054AB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054AB">
              <w:t>onCallReleased</w:t>
            </w:r>
            <w:proofErr w:type="spellEnd"/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43" w:name="_Toc518306490"/>
      <w:r>
        <w:lastRenderedPageBreak/>
        <w:t>挂机</w:t>
      </w:r>
      <w:bookmarkEnd w:id="43"/>
    </w:p>
    <w:p w:rsidR="004C3AB0" w:rsidRDefault="00DB4F5E" w:rsidP="00A02F12">
      <w:r>
        <w:t>方法名：</w:t>
      </w:r>
      <w:proofErr w:type="spellStart"/>
      <w:r w:rsidR="00A92F18" w:rsidRPr="00A92F18">
        <w:t>releaseCall</w:t>
      </w:r>
      <w:proofErr w:type="spellEnd"/>
      <w:r w:rsidR="00A92F18" w:rsidRPr="00A92F18">
        <w:t xml:space="preserve"> </w:t>
      </w:r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A92F18" w:rsidP="006444DD">
            <w:proofErr w:type="spellStart"/>
            <w:r w:rsidRPr="00A92F18">
              <w:t>onCallReleased</w:t>
            </w:r>
            <w:proofErr w:type="spellEnd"/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44" w:name="_Toc518306491"/>
      <w:r>
        <w:t>应答</w:t>
      </w:r>
      <w:bookmarkEnd w:id="44"/>
    </w:p>
    <w:p w:rsidR="001436E1" w:rsidRDefault="00DB4F5E" w:rsidP="005428E9">
      <w:r>
        <w:t>方法名：</w:t>
      </w:r>
      <w:proofErr w:type="spellStart"/>
      <w:r w:rsidR="005D6604" w:rsidRPr="005D6604">
        <w:t>acceptCall</w:t>
      </w:r>
      <w:proofErr w:type="spellEnd"/>
      <w:r w:rsidR="005D6604" w:rsidRPr="005D6604">
        <w:t xml:space="preserve"> </w:t>
      </w:r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 w:rsidR="00CC06FC" w:rsidRPr="00CC06FC">
        <w:t>onIncomingCallReceived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CC06FC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CC06FC">
              <w:t>onCallAnswered</w:t>
            </w:r>
            <w:proofErr w:type="spellEnd"/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5" w:name="_Toc518306492"/>
      <w:r>
        <w:lastRenderedPageBreak/>
        <w:t>保持通话</w:t>
      </w:r>
      <w:bookmarkEnd w:id="45"/>
    </w:p>
    <w:p w:rsidR="00301E89" w:rsidRDefault="00DB4F5E" w:rsidP="00EA1984">
      <w:r>
        <w:t>方法名：</w:t>
      </w:r>
      <w:proofErr w:type="spellStart"/>
      <w:r w:rsidR="000E7348" w:rsidRPr="000E7348">
        <w:t>pauseCall</w:t>
      </w:r>
      <w:proofErr w:type="spellEnd"/>
      <w:r w:rsidR="000E7348" w:rsidRPr="000E7348">
        <w:t xml:space="preserve"> </w:t>
      </w:r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997499" w:rsidRPr="00997499">
        <w:t>onCallPaused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061CEF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061CEF">
              <w:t>onCallPaused</w:t>
            </w:r>
            <w:proofErr w:type="spellEnd"/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</w:t>
            </w:r>
            <w:r w:rsidR="00061CEF">
              <w:rPr>
                <w:rFonts w:hint="eastAsia"/>
              </w:rPr>
              <w:t>事件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6" w:name="_Toc518306493"/>
      <w:r>
        <w:rPr>
          <w:rFonts w:hint="eastAsia"/>
        </w:rPr>
        <w:t>恢复通话</w:t>
      </w:r>
      <w:bookmarkEnd w:id="46"/>
    </w:p>
    <w:p w:rsidR="006C586B" w:rsidRDefault="00DB4F5E" w:rsidP="00714F96">
      <w:r>
        <w:t>方法名：</w:t>
      </w:r>
      <w:proofErr w:type="spellStart"/>
      <w:r w:rsidR="001D6CA6" w:rsidRPr="001D6CA6">
        <w:rPr>
          <w:rStyle w:val="fontstyle01"/>
        </w:rPr>
        <w:t>resumeCall</w:t>
      </w:r>
      <w:proofErr w:type="spellEnd"/>
      <w:r w:rsidR="001D6CA6" w:rsidRPr="001D6CA6">
        <w:rPr>
          <w:rStyle w:val="fontstyle01"/>
        </w:rPr>
        <w:t xml:space="preserve"> </w:t>
      </w:r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1D6CA6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1D6CA6">
              <w:t>onCallResumed</w:t>
            </w:r>
            <w:proofErr w:type="spellEnd"/>
            <w:r w:rsidRPr="001D6CA6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r w:rsidR="00D41A81">
              <w:rPr>
                <w:rFonts w:hint="eastAsia"/>
              </w:rPr>
              <w:t>msg</w:t>
            </w:r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1D6CA6" w:rsidP="002711F1">
            <w:pPr>
              <w:pStyle w:val="ae"/>
            </w:pPr>
            <w:r>
              <w:rPr>
                <w:rFonts w:hint="eastAsia"/>
              </w:rPr>
              <w:t>恢复通话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7" w:name="_Toc518306494"/>
      <w:r>
        <w:rPr>
          <w:rFonts w:hint="eastAsia"/>
        </w:rPr>
        <w:t>盲转</w:t>
      </w:r>
      <w:bookmarkEnd w:id="47"/>
    </w:p>
    <w:p w:rsidR="00972883" w:rsidRDefault="00DB4F5E" w:rsidP="00BE68EA">
      <w:r>
        <w:t>方法名：</w:t>
      </w:r>
      <w:proofErr w:type="spellStart"/>
      <w:proofErr w:type="gramStart"/>
      <w:r w:rsidR="00F90576" w:rsidRPr="00F90576">
        <w:rPr>
          <w:rFonts w:ascii="Times-Roman" w:hAnsi="Times-Roman"/>
          <w:color w:val="000000"/>
          <w:sz w:val="20"/>
          <w:szCs w:val="20"/>
        </w:rPr>
        <w:t>transferCall</w:t>
      </w:r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lastRenderedPageBreak/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0C6572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0C6572">
              <w:t>onCallTransfered</w:t>
            </w:r>
            <w:proofErr w:type="spellEnd"/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8" w:name="_Toc51830649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8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9" w:name="OLE_LINK37"/>
      <w:bookmarkStart w:id="50" w:name="OLE_LINK38"/>
      <w:proofErr w:type="spellStart"/>
      <w:proofErr w:type="gramStart"/>
      <w:r w:rsidR="00364273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9"/>
      <w:bookmarkEnd w:id="50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0E230F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51" w:name="_Toc518306496"/>
      <w:r>
        <w:rPr>
          <w:rFonts w:hint="eastAsia"/>
        </w:rPr>
        <w:t>咨询</w:t>
      </w:r>
      <w:bookmarkEnd w:id="51"/>
    </w:p>
    <w:p w:rsidR="00045EAA" w:rsidRDefault="00045EAA" w:rsidP="00045EAA">
      <w:r>
        <w:t>方法名：</w:t>
      </w:r>
      <w:proofErr w:type="spellStart"/>
      <w:proofErr w:type="gram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>(</w:t>
      </w:r>
      <w:proofErr w:type="gramEnd"/>
      <w:r>
        <w:t>callid , destination)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FF317D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FF317D">
              <w:rPr>
                <w:rFonts w:ascii="新宋体" w:hAnsi="新宋体" w:cs="新宋体"/>
                <w:kern w:val="0"/>
                <w:sz w:val="19"/>
                <w:szCs w:val="19"/>
              </w:rPr>
              <w:t>onCallProceeding</w:t>
            </w:r>
            <w:proofErr w:type="spellEnd"/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FF317D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F317D">
              <w:t>onCallAlerting</w:t>
            </w:r>
            <w:proofErr w:type="spellEnd"/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FF317D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F317D">
              <w:t>onCallAnswered</w:t>
            </w:r>
            <w:proofErr w:type="spellEnd"/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FF317D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F317D">
              <w:t>onCallPaused</w:t>
            </w:r>
            <w:proofErr w:type="spellEnd"/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52" w:name="_Toc518306497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52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proofErr w:type="gramStart"/>
      <w:r w:rsidR="00F647C6">
        <w:t>activeCall,heldCall</w:t>
      </w:r>
      <w:proofErr w:type="spellEnd"/>
      <w:proofErr w:type="gram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</w:t>
      </w:r>
      <w:proofErr w:type="gramStart"/>
      <w:r w:rsidR="003C54A5">
        <w:rPr>
          <w:rFonts w:hint="eastAsia"/>
        </w:rPr>
        <w:t>掉咨询</w:t>
      </w:r>
      <w:proofErr w:type="gramEnd"/>
      <w:r w:rsidR="003C54A5">
        <w:rPr>
          <w:rFonts w:hint="eastAsia"/>
        </w:rPr>
        <w:t>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FF317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F317D">
              <w:t>onCallResumed</w:t>
            </w:r>
            <w:proofErr w:type="spellEnd"/>
          </w:p>
        </w:tc>
        <w:tc>
          <w:tcPr>
            <w:tcW w:w="2841" w:type="dxa"/>
          </w:tcPr>
          <w:p w:rsidR="00405505" w:rsidRDefault="00FF317D" w:rsidP="00D72060">
            <w:pPr>
              <w:pStyle w:val="ae"/>
            </w:pPr>
            <w:r>
              <w:rPr>
                <w:rFonts w:hint="eastAsia"/>
              </w:rPr>
              <w:t>恢复通话</w:t>
            </w:r>
            <w:r w:rsidR="00405505">
              <w:rPr>
                <w:rFonts w:hint="eastAsia"/>
              </w:rPr>
              <w:t>。</w:t>
            </w:r>
          </w:p>
        </w:tc>
      </w:tr>
      <w:tr w:rsidR="00105822" w:rsidTr="00D72060">
        <w:tc>
          <w:tcPr>
            <w:tcW w:w="3576" w:type="dxa"/>
          </w:tcPr>
          <w:p w:rsidR="00105822" w:rsidRDefault="004804D7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804D7">
              <w:t>onCallReleased</w:t>
            </w:r>
            <w:proofErr w:type="spellEnd"/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53" w:name="_Toc518306498"/>
      <w:r>
        <w:rPr>
          <w:rFonts w:hint="eastAsia"/>
        </w:rPr>
        <w:t>通话切换</w:t>
      </w:r>
      <w:bookmarkEnd w:id="53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proofErr w:type="gramStart"/>
      <w:r>
        <w:t>activeCall,</w:t>
      </w:r>
      <w:r w:rsidR="00DF03DE">
        <w:t>other</w:t>
      </w:r>
      <w:r>
        <w:t>Call</w:t>
      </w:r>
      <w:proofErr w:type="spellEnd"/>
      <w:proofErr w:type="gramEnd"/>
      <w:r>
        <w:t>)</w:t>
      </w:r>
    </w:p>
    <w:p w:rsidR="00634922" w:rsidRDefault="00634922" w:rsidP="00634922">
      <w:r>
        <w:lastRenderedPageBreak/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1E0D90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1E0D90">
              <w:t>onCallResumed</w:t>
            </w:r>
            <w:proofErr w:type="spellEnd"/>
            <w:r w:rsidRPr="001E0D90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634922" w:rsidRDefault="001E0D90" w:rsidP="00D72060">
            <w:pPr>
              <w:pStyle w:val="ae"/>
            </w:pPr>
            <w:r>
              <w:rPr>
                <w:rFonts w:hint="eastAsia"/>
              </w:rPr>
              <w:t>恢复通话</w:t>
            </w:r>
            <w:r w:rsidR="00634922">
              <w:rPr>
                <w:rFonts w:hint="eastAsia"/>
              </w:rPr>
              <w:t>。</w:t>
            </w:r>
          </w:p>
        </w:tc>
      </w:tr>
      <w:tr w:rsidR="00D503AD" w:rsidTr="00D72060">
        <w:tc>
          <w:tcPr>
            <w:tcW w:w="3576" w:type="dxa"/>
          </w:tcPr>
          <w:p w:rsidR="00D503AD" w:rsidRDefault="00674CA7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674CA7">
              <w:t>onCallPaused</w:t>
            </w:r>
            <w:proofErr w:type="spellEnd"/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4" w:name="_Toc518306499"/>
      <w:r>
        <w:rPr>
          <w:rFonts w:hint="eastAsia"/>
        </w:rPr>
        <w:t>咨询后转接</w:t>
      </w:r>
      <w:bookmarkEnd w:id="54"/>
    </w:p>
    <w:p w:rsidR="007922C4" w:rsidRDefault="007922C4" w:rsidP="007922C4">
      <w:r>
        <w:t>方法名：</w:t>
      </w:r>
      <w:proofErr w:type="spellStart"/>
      <w:r w:rsidR="00BC1B8D" w:rsidRPr="00BC1B8D">
        <w:t>consultTransferCall</w:t>
      </w:r>
      <w:proofErr w:type="spellEnd"/>
      <w:r w:rsidR="00BC1B8D" w:rsidRPr="00BC1B8D">
        <w:t xml:space="preserve"> </w:t>
      </w:r>
      <w:r>
        <w:t>(</w:t>
      </w:r>
      <w:proofErr w:type="spellStart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2B690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2B690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2B690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2B690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2B690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2B690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2B690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2B690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2B690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2B690C">
        <w:tc>
          <w:tcPr>
            <w:tcW w:w="3576" w:type="dxa"/>
          </w:tcPr>
          <w:p w:rsidR="007922C4" w:rsidRDefault="00BC1B8D" w:rsidP="002B690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BC1B8D">
              <w:t>onCallTransfered</w:t>
            </w:r>
            <w:proofErr w:type="spellEnd"/>
          </w:p>
        </w:tc>
        <w:tc>
          <w:tcPr>
            <w:tcW w:w="2841" w:type="dxa"/>
          </w:tcPr>
          <w:p w:rsidR="007922C4" w:rsidRDefault="007922C4" w:rsidP="002B690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</w:tbl>
    <w:p w:rsidR="007922C4" w:rsidRDefault="007922C4" w:rsidP="007922C4">
      <w:r>
        <w:rPr>
          <w:rFonts w:hint="eastAsia"/>
        </w:rPr>
        <w:t>调用说明：异步</w:t>
      </w:r>
    </w:p>
    <w:p w:rsidR="00A11333" w:rsidRDefault="00A11333" w:rsidP="00A11333">
      <w:pPr>
        <w:pStyle w:val="3"/>
      </w:pPr>
      <w:bookmarkStart w:id="55" w:name="_Toc518306500"/>
      <w:r>
        <w:rPr>
          <w:rFonts w:hint="eastAsia"/>
        </w:rPr>
        <w:t>会议</w:t>
      </w:r>
      <w:bookmarkEnd w:id="55"/>
    </w:p>
    <w:p w:rsidR="00A11333" w:rsidRDefault="00A11333" w:rsidP="00A11333">
      <w:r>
        <w:t>方法名：</w:t>
      </w:r>
      <w:proofErr w:type="spellStart"/>
      <w:r w:rsidR="00967874" w:rsidRPr="00967874">
        <w:t>transferMeeting</w:t>
      </w:r>
      <w:proofErr w:type="spellEnd"/>
      <w:r w:rsidR="00967874" w:rsidRPr="00967874">
        <w:t xml:space="preserve"> </w:t>
      </w:r>
      <w:r>
        <w:t>(</w:t>
      </w:r>
      <w:r w:rsidR="00967874">
        <w:rPr>
          <w:rFonts w:hint="eastAsia"/>
        </w:rPr>
        <w:t>ty</w:t>
      </w:r>
      <w:r w:rsidR="00967874">
        <w:t xml:space="preserve">pe, </w:t>
      </w:r>
      <w:proofErr w:type="spellStart"/>
      <w:proofErr w:type="gramStart"/>
      <w:r w:rsidR="007C735E">
        <w:t>heldCall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765657">
        <w:t>activeCall</w:t>
      </w:r>
      <w:proofErr w:type="spellEnd"/>
      <w:r>
        <w:t>)</w:t>
      </w:r>
    </w:p>
    <w:p w:rsidR="00A11333" w:rsidRDefault="00A11333" w:rsidP="00A11333">
      <w:r>
        <w:lastRenderedPageBreak/>
        <w:t>功能</w:t>
      </w:r>
      <w:r>
        <w:t xml:space="preserve"> </w:t>
      </w:r>
      <w:r>
        <w:rPr>
          <w:rFonts w:hint="eastAsia"/>
        </w:rPr>
        <w:t>在通话中，咨询第三方，咨询成功后，</w:t>
      </w:r>
      <w:r w:rsidR="00747C8A">
        <w:rPr>
          <w:rFonts w:hint="eastAsia"/>
        </w:rPr>
        <w:t>发起会议</w:t>
      </w:r>
      <w:r>
        <w:rPr>
          <w:rFonts w:hint="eastAsia"/>
        </w:rPr>
        <w:t>。</w:t>
      </w:r>
    </w:p>
    <w:p w:rsidR="00A11333" w:rsidRDefault="00A11333" w:rsidP="00A11333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A11333" w:rsidTr="002B690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2B690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2B690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2B690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97BA0" w:rsidTr="002B690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97BA0" w:rsidRDefault="00697BA0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ype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97BA0" w:rsidRDefault="00697BA0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97BA0" w:rsidRDefault="003072E0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gramStart"/>
            <w:r w:rsidRPr="003072E0">
              <w:rPr>
                <w:rFonts w:ascii="Arial" w:hAnsi="Arial" w:cs="Arial" w:hint="eastAsia"/>
                <w:color w:val="444444"/>
                <w:sz w:val="14"/>
                <w:szCs w:val="14"/>
              </w:rPr>
              <w:t>转会议</w:t>
            </w:r>
            <w:proofErr w:type="gramEnd"/>
            <w:r w:rsidRPr="003072E0">
              <w:rPr>
                <w:rFonts w:ascii="Arial" w:hAnsi="Arial" w:cs="Arial" w:hint="eastAsia"/>
                <w:color w:val="444444"/>
                <w:sz w:val="14"/>
                <w:szCs w:val="14"/>
              </w:rPr>
              <w:t>类型。</w:t>
            </w:r>
            <w:r w:rsidRPr="003072E0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  <w:r w:rsidRPr="003072E0">
              <w:rPr>
                <w:rFonts w:ascii="Arial" w:hAnsi="Arial" w:cs="Arial" w:hint="eastAsia"/>
                <w:color w:val="444444"/>
                <w:sz w:val="14"/>
                <w:szCs w:val="14"/>
              </w:rPr>
              <w:t>单步会议，</w:t>
            </w:r>
            <w:r w:rsidRPr="003072E0">
              <w:rPr>
                <w:rFonts w:ascii="Arial" w:hAnsi="Arial" w:cs="Arial" w:hint="eastAsia"/>
                <w:color w:val="444444"/>
                <w:sz w:val="14"/>
                <w:szCs w:val="14"/>
              </w:rPr>
              <w:t xml:space="preserve">1 </w:t>
            </w:r>
            <w:r w:rsidRPr="003072E0">
              <w:rPr>
                <w:rFonts w:ascii="Arial" w:hAnsi="Arial" w:cs="Arial" w:hint="eastAsia"/>
                <w:color w:val="444444"/>
                <w:sz w:val="14"/>
                <w:szCs w:val="14"/>
              </w:rPr>
              <w:t>咨询会议</w:t>
            </w:r>
          </w:p>
        </w:tc>
      </w:tr>
      <w:tr w:rsidR="00A11333" w:rsidTr="002B690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0D3D03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A11333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335050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 w:rsidR="00A1133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11333" w:rsidTr="002B690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7205B4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444444"/>
                <w:sz w:val="14"/>
                <w:szCs w:val="14"/>
              </w:rPr>
              <w:t>active</w:t>
            </w:r>
            <w:r w:rsidR="00A31360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11333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A11333" w:rsidRDefault="00A11333" w:rsidP="00A11333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A11333" w:rsidRDefault="00A11333" w:rsidP="00A11333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A11333" w:rsidTr="002B690C">
        <w:tc>
          <w:tcPr>
            <w:tcW w:w="3576" w:type="dxa"/>
            <w:shd w:val="clear" w:color="auto" w:fill="A6A6A6" w:themeFill="background1" w:themeFillShade="A6"/>
          </w:tcPr>
          <w:p w:rsidR="00A11333" w:rsidRDefault="00A11333" w:rsidP="002B690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A11333" w:rsidRDefault="00A11333" w:rsidP="002B690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A11333" w:rsidTr="002B690C">
        <w:tc>
          <w:tcPr>
            <w:tcW w:w="3576" w:type="dxa"/>
          </w:tcPr>
          <w:p w:rsidR="00A11333" w:rsidRDefault="003072E0" w:rsidP="002B690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3072E0">
              <w:rPr>
                <w:rFonts w:ascii="新宋体" w:hAnsi="新宋体" w:cs="新宋体"/>
                <w:kern w:val="0"/>
                <w:sz w:val="19"/>
                <w:szCs w:val="19"/>
              </w:rPr>
              <w:t>onMeetingTransfered</w:t>
            </w:r>
            <w:proofErr w:type="spellEnd"/>
          </w:p>
        </w:tc>
        <w:tc>
          <w:tcPr>
            <w:tcW w:w="2841" w:type="dxa"/>
          </w:tcPr>
          <w:p w:rsidR="00A11333" w:rsidRDefault="004630A8" w:rsidP="002B690C">
            <w:pPr>
              <w:pStyle w:val="ae"/>
            </w:pPr>
            <w:r>
              <w:rPr>
                <w:rFonts w:hint="eastAsia"/>
              </w:rPr>
              <w:t>会议</w:t>
            </w:r>
            <w:r w:rsidR="003072E0">
              <w:rPr>
                <w:rFonts w:hint="eastAsia"/>
              </w:rPr>
              <w:t>事件</w:t>
            </w:r>
            <w:r w:rsidR="00A11333">
              <w:rPr>
                <w:rFonts w:hint="eastAsia"/>
              </w:rPr>
              <w:t>。</w:t>
            </w:r>
          </w:p>
        </w:tc>
      </w:tr>
    </w:tbl>
    <w:p w:rsidR="00EA51D8" w:rsidRDefault="00EA51D8" w:rsidP="00EA51D8">
      <w:pPr>
        <w:pStyle w:val="3"/>
      </w:pPr>
      <w:bookmarkStart w:id="56" w:name="_Toc518306501"/>
      <w:r>
        <w:rPr>
          <w:rFonts w:hint="eastAsia"/>
        </w:rPr>
        <w:t>获取麦克风</w:t>
      </w:r>
      <w:bookmarkEnd w:id="56"/>
    </w:p>
    <w:p w:rsidR="00EA51D8" w:rsidRDefault="00EA51D8" w:rsidP="00EA51D8">
      <w:r>
        <w:t>方法名：</w:t>
      </w:r>
      <w:proofErr w:type="spellStart"/>
      <w:r w:rsidR="0049213D" w:rsidRPr="0049213D">
        <w:t>getMicroPhoneInfo</w:t>
      </w:r>
      <w:proofErr w:type="spellEnd"/>
      <w:r w:rsidR="0049213D" w:rsidRPr="0049213D">
        <w:t xml:space="preserve"> </w:t>
      </w:r>
      <w:r>
        <w:t>()</w:t>
      </w:r>
    </w:p>
    <w:p w:rsidR="00EA51D8" w:rsidRDefault="00EA51D8" w:rsidP="00EA51D8">
      <w:r>
        <w:t>功能</w:t>
      </w:r>
      <w:r>
        <w:t xml:space="preserve"> </w:t>
      </w:r>
      <w:r w:rsidR="0049213D">
        <w:rPr>
          <w:rFonts w:hint="eastAsia"/>
        </w:rPr>
        <w:t>获取系统中的麦克风设备</w:t>
      </w:r>
      <w:r>
        <w:rPr>
          <w:rFonts w:hint="eastAsia"/>
        </w:rPr>
        <w:t>。</w:t>
      </w:r>
    </w:p>
    <w:p w:rsidR="00EA51D8" w:rsidRDefault="00EA51D8" w:rsidP="00EA51D8">
      <w:r>
        <w:t>参数：</w:t>
      </w:r>
      <w:r w:rsidR="00A37EE1">
        <w:rPr>
          <w:rFonts w:hint="eastAsia"/>
        </w:rPr>
        <w:t>无</w:t>
      </w:r>
    </w:p>
    <w:p w:rsidR="00EA51D8" w:rsidRDefault="00EA51D8" w:rsidP="00EA51D8">
      <w:r>
        <w:t>返回值：</w:t>
      </w:r>
      <w:r w:rsidR="00C863A7">
        <w:rPr>
          <w:rFonts w:hint="eastAsia"/>
        </w:rPr>
        <w:t>麦克风设备数组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C863A7" w:rsidRPr="00536CAD" w:rsidTr="00556A05">
        <w:tc>
          <w:tcPr>
            <w:tcW w:w="1272" w:type="dxa"/>
            <w:shd w:val="clear" w:color="auto" w:fill="999999"/>
          </w:tcPr>
          <w:p w:rsidR="00C863A7" w:rsidRPr="00536CAD" w:rsidRDefault="00C863A7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C863A7" w:rsidRPr="00536CAD" w:rsidRDefault="00C863A7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C863A7" w:rsidRPr="00536CAD" w:rsidRDefault="00C863A7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863A7" w:rsidRPr="00536CAD" w:rsidTr="00556A05">
        <w:tc>
          <w:tcPr>
            <w:tcW w:w="1272" w:type="dxa"/>
          </w:tcPr>
          <w:p w:rsidR="00C863A7" w:rsidRDefault="00BB4586" w:rsidP="00556A05">
            <w:pPr>
              <w:wordWrap w:val="0"/>
              <w:rPr>
                <w:szCs w:val="18"/>
              </w:rPr>
            </w:pPr>
            <w:r>
              <w:rPr>
                <w:szCs w:val="18"/>
              </w:rPr>
              <w:t>index</w:t>
            </w:r>
          </w:p>
        </w:tc>
        <w:tc>
          <w:tcPr>
            <w:tcW w:w="3305" w:type="dxa"/>
          </w:tcPr>
          <w:p w:rsidR="00C863A7" w:rsidRDefault="00C863A7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long</w:t>
            </w:r>
          </w:p>
        </w:tc>
        <w:tc>
          <w:tcPr>
            <w:tcW w:w="3477" w:type="dxa"/>
          </w:tcPr>
          <w:p w:rsidR="00C863A7" w:rsidRDefault="00BB4586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设备下表</w:t>
            </w:r>
          </w:p>
        </w:tc>
      </w:tr>
      <w:tr w:rsidR="00BB4586" w:rsidRPr="00536CAD" w:rsidTr="00556A05">
        <w:tc>
          <w:tcPr>
            <w:tcW w:w="1272" w:type="dxa"/>
          </w:tcPr>
          <w:p w:rsidR="00BB4586" w:rsidRDefault="00BB4586" w:rsidP="00556A05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ame</w:t>
            </w:r>
          </w:p>
        </w:tc>
        <w:tc>
          <w:tcPr>
            <w:tcW w:w="3305" w:type="dxa"/>
          </w:tcPr>
          <w:p w:rsidR="00BB4586" w:rsidRDefault="00BB4586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string</w:t>
            </w:r>
          </w:p>
        </w:tc>
        <w:tc>
          <w:tcPr>
            <w:tcW w:w="3477" w:type="dxa"/>
          </w:tcPr>
          <w:p w:rsidR="00BB4586" w:rsidRPr="004423CE" w:rsidRDefault="00BB4586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设备名称</w:t>
            </w:r>
          </w:p>
        </w:tc>
      </w:tr>
      <w:tr w:rsidR="00BB4586" w:rsidRPr="00536CAD" w:rsidTr="00556A05">
        <w:tc>
          <w:tcPr>
            <w:tcW w:w="1272" w:type="dxa"/>
          </w:tcPr>
          <w:p w:rsidR="00BB4586" w:rsidRDefault="00BB4586" w:rsidP="00556A05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uid</w:t>
            </w:r>
            <w:proofErr w:type="spellEnd"/>
          </w:p>
        </w:tc>
        <w:tc>
          <w:tcPr>
            <w:tcW w:w="3305" w:type="dxa"/>
          </w:tcPr>
          <w:p w:rsidR="00BB4586" w:rsidRDefault="00BB4586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string</w:t>
            </w:r>
          </w:p>
        </w:tc>
        <w:tc>
          <w:tcPr>
            <w:tcW w:w="3477" w:type="dxa"/>
          </w:tcPr>
          <w:p w:rsidR="00BB4586" w:rsidRPr="004423CE" w:rsidRDefault="00BB4586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设备的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proofErr w:type="spellEnd"/>
          </w:p>
        </w:tc>
      </w:tr>
    </w:tbl>
    <w:p w:rsidR="00A271B2" w:rsidRPr="00C863A7" w:rsidRDefault="00A271B2" w:rsidP="00EA51D8"/>
    <w:p w:rsidR="00EA51D8" w:rsidRDefault="00EA51D8" w:rsidP="00EA51D8">
      <w:r>
        <w:rPr>
          <w:rFonts w:hint="eastAsia"/>
        </w:rPr>
        <w:t>触发事件：</w:t>
      </w:r>
      <w:r w:rsidR="00881C04">
        <w:rPr>
          <w:rFonts w:hint="eastAsia"/>
        </w:rPr>
        <w:t>无</w:t>
      </w:r>
    </w:p>
    <w:p w:rsidR="001E2773" w:rsidRDefault="00D86A81" w:rsidP="001E2773">
      <w:pPr>
        <w:pStyle w:val="3"/>
      </w:pPr>
      <w:bookmarkStart w:id="57" w:name="_Toc518306502"/>
      <w:r>
        <w:rPr>
          <w:rFonts w:hint="eastAsia"/>
        </w:rPr>
        <w:t>选择</w:t>
      </w:r>
      <w:r w:rsidR="001E2773">
        <w:rPr>
          <w:rFonts w:hint="eastAsia"/>
        </w:rPr>
        <w:t>麦克风</w:t>
      </w:r>
      <w:bookmarkEnd w:id="57"/>
    </w:p>
    <w:p w:rsidR="001E2773" w:rsidRDefault="001E2773" w:rsidP="001E2773">
      <w:r>
        <w:t>方法名：</w:t>
      </w:r>
      <w:proofErr w:type="spellStart"/>
      <w:r w:rsidR="00D86A81" w:rsidRPr="00D86A81">
        <w:t>selectMicroPhone</w:t>
      </w:r>
      <w:proofErr w:type="spellEnd"/>
      <w:r w:rsidR="00D86A81" w:rsidRPr="00D86A81">
        <w:t xml:space="preserve"> </w:t>
      </w:r>
      <w:r>
        <w:t>(</w:t>
      </w:r>
      <w:r w:rsidR="00D86A81">
        <w:t>index</w:t>
      </w:r>
      <w:r>
        <w:t>)</w:t>
      </w:r>
    </w:p>
    <w:p w:rsidR="001E2773" w:rsidRDefault="001E2773" w:rsidP="001E2773">
      <w:r>
        <w:t>功能</w:t>
      </w:r>
      <w:r>
        <w:t xml:space="preserve"> </w:t>
      </w:r>
      <w:r w:rsidR="00D86A81" w:rsidRPr="00D86A81">
        <w:rPr>
          <w:rFonts w:hint="eastAsia"/>
        </w:rPr>
        <w:t>选择麦克风。可以在通话过程中选择；如果不调用，</w:t>
      </w:r>
      <w:r w:rsidR="00D86A81" w:rsidRPr="00D86A81">
        <w:rPr>
          <w:rFonts w:hint="eastAsia"/>
        </w:rPr>
        <w:t>SDK</w:t>
      </w:r>
      <w:r w:rsidR="00D86A81" w:rsidRPr="00D86A81">
        <w:rPr>
          <w:rFonts w:hint="eastAsia"/>
        </w:rPr>
        <w:t>使用系统默认麦克风</w:t>
      </w:r>
      <w:r>
        <w:rPr>
          <w:rFonts w:hint="eastAsia"/>
        </w:rPr>
        <w:t>。</w:t>
      </w:r>
    </w:p>
    <w:p w:rsidR="001E2773" w:rsidRDefault="001E2773" w:rsidP="001E2773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9C5D82" w:rsidRPr="00536CAD" w:rsidTr="00556A05">
        <w:tc>
          <w:tcPr>
            <w:tcW w:w="1272" w:type="dxa"/>
            <w:shd w:val="clear" w:color="auto" w:fill="999999"/>
          </w:tcPr>
          <w:p w:rsidR="009C5D82" w:rsidRPr="00536CAD" w:rsidRDefault="009C5D82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3305" w:type="dxa"/>
            <w:shd w:val="clear" w:color="auto" w:fill="999999"/>
          </w:tcPr>
          <w:p w:rsidR="009C5D82" w:rsidRPr="00536CAD" w:rsidRDefault="009C5D82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9C5D82" w:rsidRPr="00536CAD" w:rsidRDefault="009C5D82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9C5D82" w:rsidRPr="00536CAD" w:rsidTr="00556A05">
        <w:tc>
          <w:tcPr>
            <w:tcW w:w="1272" w:type="dxa"/>
          </w:tcPr>
          <w:p w:rsidR="009C5D82" w:rsidRDefault="009C5D82" w:rsidP="00556A05">
            <w:pPr>
              <w:wordWrap w:val="0"/>
              <w:rPr>
                <w:szCs w:val="18"/>
              </w:rPr>
            </w:pPr>
            <w:r>
              <w:rPr>
                <w:szCs w:val="18"/>
              </w:rPr>
              <w:t>index</w:t>
            </w:r>
          </w:p>
        </w:tc>
        <w:tc>
          <w:tcPr>
            <w:tcW w:w="3305" w:type="dxa"/>
          </w:tcPr>
          <w:p w:rsidR="009C5D82" w:rsidRDefault="009C5D82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long</w:t>
            </w:r>
          </w:p>
        </w:tc>
        <w:tc>
          <w:tcPr>
            <w:tcW w:w="3477" w:type="dxa"/>
          </w:tcPr>
          <w:p w:rsidR="009C5D82" w:rsidRDefault="009C5D82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设备下表</w:t>
            </w:r>
          </w:p>
        </w:tc>
      </w:tr>
    </w:tbl>
    <w:p w:rsidR="009C5D82" w:rsidRDefault="009C5D82" w:rsidP="001E2773"/>
    <w:p w:rsidR="001E2773" w:rsidRPr="00C863A7" w:rsidRDefault="001E2773" w:rsidP="00C7641B">
      <w:r>
        <w:t>返回值：</w:t>
      </w:r>
      <w:r w:rsidR="00C7641B">
        <w:rPr>
          <w:rFonts w:hint="eastAsia"/>
        </w:rPr>
        <w:t>0</w:t>
      </w:r>
      <w:r w:rsidR="00C7641B">
        <w:rPr>
          <w:rFonts w:hint="eastAsia"/>
        </w:rPr>
        <w:t>成功，非</w:t>
      </w:r>
      <w:r w:rsidR="00C7641B">
        <w:rPr>
          <w:rFonts w:hint="eastAsia"/>
        </w:rPr>
        <w:t>0</w:t>
      </w:r>
      <w:r w:rsidR="00C7641B">
        <w:rPr>
          <w:rFonts w:hint="eastAsia"/>
        </w:rPr>
        <w:t>失败</w:t>
      </w:r>
      <w:r w:rsidR="00C7641B" w:rsidRPr="00C863A7">
        <w:rPr>
          <w:rFonts w:hint="eastAsia"/>
        </w:rPr>
        <w:t xml:space="preserve"> </w:t>
      </w:r>
    </w:p>
    <w:p w:rsidR="001E2773" w:rsidRDefault="001E2773" w:rsidP="001E2773">
      <w:r>
        <w:rPr>
          <w:rFonts w:hint="eastAsia"/>
        </w:rPr>
        <w:t>触发事件：无</w:t>
      </w:r>
    </w:p>
    <w:p w:rsidR="001A3487" w:rsidRDefault="001A3487" w:rsidP="001A3487">
      <w:pPr>
        <w:pStyle w:val="3"/>
      </w:pPr>
      <w:bookmarkStart w:id="58" w:name="_Toc518306503"/>
      <w:r>
        <w:rPr>
          <w:rFonts w:hint="eastAsia"/>
        </w:rPr>
        <w:t>获取</w:t>
      </w:r>
      <w:r w:rsidR="000004E6">
        <w:rPr>
          <w:rFonts w:hint="eastAsia"/>
        </w:rPr>
        <w:t>扬声器</w:t>
      </w:r>
      <w:bookmarkEnd w:id="58"/>
    </w:p>
    <w:p w:rsidR="001A3487" w:rsidRDefault="001A3487" w:rsidP="001A3487">
      <w:r>
        <w:t>方法名：</w:t>
      </w:r>
      <w:proofErr w:type="spellStart"/>
      <w:r w:rsidR="005C77A1" w:rsidRPr="005C77A1">
        <w:t>getSpeakerInfo</w:t>
      </w:r>
      <w:proofErr w:type="spellEnd"/>
      <w:r w:rsidR="005C77A1" w:rsidRPr="005C77A1">
        <w:t xml:space="preserve"> </w:t>
      </w:r>
      <w:r>
        <w:t>()</w:t>
      </w:r>
    </w:p>
    <w:p w:rsidR="001A3487" w:rsidRDefault="001A3487" w:rsidP="001A3487">
      <w:r>
        <w:t>功能</w:t>
      </w:r>
      <w:r>
        <w:t xml:space="preserve"> </w:t>
      </w:r>
      <w:r>
        <w:rPr>
          <w:rFonts w:hint="eastAsia"/>
        </w:rPr>
        <w:t>获取系统中的</w:t>
      </w:r>
      <w:r w:rsidR="008D2EE6">
        <w:rPr>
          <w:rFonts w:hint="eastAsia"/>
        </w:rPr>
        <w:t>扬声器</w:t>
      </w:r>
      <w:r>
        <w:rPr>
          <w:rFonts w:hint="eastAsia"/>
        </w:rPr>
        <w:t>设备。</w:t>
      </w:r>
    </w:p>
    <w:p w:rsidR="001A3487" w:rsidRDefault="001A3487" w:rsidP="001A3487">
      <w:r>
        <w:t>参数：</w:t>
      </w:r>
      <w:r>
        <w:rPr>
          <w:rFonts w:hint="eastAsia"/>
        </w:rPr>
        <w:t>无</w:t>
      </w:r>
    </w:p>
    <w:p w:rsidR="001A3487" w:rsidRDefault="001A3487" w:rsidP="001A3487">
      <w:r>
        <w:t>返回值：</w:t>
      </w:r>
      <w:r w:rsidR="00D50D5F">
        <w:rPr>
          <w:rFonts w:hint="eastAsia"/>
        </w:rPr>
        <w:t>扬声器</w:t>
      </w:r>
      <w:r>
        <w:rPr>
          <w:rFonts w:hint="eastAsia"/>
        </w:rPr>
        <w:t>设备数组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1A3487" w:rsidRPr="00536CAD" w:rsidTr="00556A05">
        <w:tc>
          <w:tcPr>
            <w:tcW w:w="1272" w:type="dxa"/>
            <w:shd w:val="clear" w:color="auto" w:fill="999999"/>
          </w:tcPr>
          <w:p w:rsidR="001A3487" w:rsidRPr="00536CAD" w:rsidRDefault="001A3487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1A3487" w:rsidRPr="00536CAD" w:rsidRDefault="001A3487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1A3487" w:rsidRPr="00536CAD" w:rsidRDefault="001A3487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A3487" w:rsidRPr="00536CAD" w:rsidTr="00556A05">
        <w:tc>
          <w:tcPr>
            <w:tcW w:w="1272" w:type="dxa"/>
          </w:tcPr>
          <w:p w:rsidR="001A3487" w:rsidRDefault="001A3487" w:rsidP="00556A05">
            <w:pPr>
              <w:wordWrap w:val="0"/>
              <w:rPr>
                <w:szCs w:val="18"/>
              </w:rPr>
            </w:pPr>
            <w:r>
              <w:rPr>
                <w:szCs w:val="18"/>
              </w:rPr>
              <w:t>index</w:t>
            </w:r>
          </w:p>
        </w:tc>
        <w:tc>
          <w:tcPr>
            <w:tcW w:w="3305" w:type="dxa"/>
          </w:tcPr>
          <w:p w:rsidR="001A3487" w:rsidRDefault="001A3487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long</w:t>
            </w:r>
          </w:p>
        </w:tc>
        <w:tc>
          <w:tcPr>
            <w:tcW w:w="3477" w:type="dxa"/>
          </w:tcPr>
          <w:p w:rsidR="001A3487" w:rsidRDefault="001A3487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设备下表</w:t>
            </w:r>
          </w:p>
        </w:tc>
      </w:tr>
      <w:tr w:rsidR="001A3487" w:rsidRPr="00536CAD" w:rsidTr="00556A05">
        <w:tc>
          <w:tcPr>
            <w:tcW w:w="1272" w:type="dxa"/>
          </w:tcPr>
          <w:p w:rsidR="001A3487" w:rsidRDefault="001A3487" w:rsidP="00556A05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ame</w:t>
            </w:r>
          </w:p>
        </w:tc>
        <w:tc>
          <w:tcPr>
            <w:tcW w:w="3305" w:type="dxa"/>
          </w:tcPr>
          <w:p w:rsidR="001A3487" w:rsidRDefault="001A3487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string</w:t>
            </w:r>
          </w:p>
        </w:tc>
        <w:tc>
          <w:tcPr>
            <w:tcW w:w="3477" w:type="dxa"/>
          </w:tcPr>
          <w:p w:rsidR="001A3487" w:rsidRPr="004423CE" w:rsidRDefault="001A3487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设备名称</w:t>
            </w:r>
          </w:p>
        </w:tc>
      </w:tr>
      <w:tr w:rsidR="001A3487" w:rsidRPr="00536CAD" w:rsidTr="00556A05">
        <w:tc>
          <w:tcPr>
            <w:tcW w:w="1272" w:type="dxa"/>
          </w:tcPr>
          <w:p w:rsidR="001A3487" w:rsidRDefault="001A3487" w:rsidP="00556A05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uid</w:t>
            </w:r>
            <w:proofErr w:type="spellEnd"/>
          </w:p>
        </w:tc>
        <w:tc>
          <w:tcPr>
            <w:tcW w:w="3305" w:type="dxa"/>
          </w:tcPr>
          <w:p w:rsidR="001A3487" w:rsidRDefault="001A3487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string</w:t>
            </w:r>
          </w:p>
        </w:tc>
        <w:tc>
          <w:tcPr>
            <w:tcW w:w="3477" w:type="dxa"/>
          </w:tcPr>
          <w:p w:rsidR="001A3487" w:rsidRPr="004423CE" w:rsidRDefault="001A3487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设备的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proofErr w:type="spellEnd"/>
          </w:p>
        </w:tc>
      </w:tr>
    </w:tbl>
    <w:p w:rsidR="001A3487" w:rsidRPr="00C863A7" w:rsidRDefault="001A3487" w:rsidP="001A3487"/>
    <w:p w:rsidR="001A3487" w:rsidRDefault="001A3487" w:rsidP="001A3487">
      <w:r>
        <w:rPr>
          <w:rFonts w:hint="eastAsia"/>
        </w:rPr>
        <w:t>触发事件：无</w:t>
      </w:r>
    </w:p>
    <w:p w:rsidR="001A3487" w:rsidRDefault="001A3487" w:rsidP="001A3487">
      <w:pPr>
        <w:pStyle w:val="3"/>
      </w:pPr>
      <w:bookmarkStart w:id="59" w:name="_Toc518306504"/>
      <w:r>
        <w:rPr>
          <w:rFonts w:hint="eastAsia"/>
        </w:rPr>
        <w:t>选择</w:t>
      </w:r>
      <w:r w:rsidR="00BB4EBB">
        <w:rPr>
          <w:rFonts w:hint="eastAsia"/>
        </w:rPr>
        <w:t>扬声器</w:t>
      </w:r>
      <w:bookmarkEnd w:id="59"/>
    </w:p>
    <w:p w:rsidR="001A3487" w:rsidRDefault="001A3487" w:rsidP="001A3487">
      <w:r>
        <w:t>方法名：</w:t>
      </w:r>
      <w:proofErr w:type="spellStart"/>
      <w:r w:rsidR="00F27026" w:rsidRPr="00F27026">
        <w:t>selectSpeaker</w:t>
      </w:r>
      <w:proofErr w:type="spellEnd"/>
      <w:r w:rsidR="00F27026" w:rsidRPr="00F27026">
        <w:t xml:space="preserve"> </w:t>
      </w:r>
      <w:r>
        <w:t>(index)</w:t>
      </w:r>
    </w:p>
    <w:p w:rsidR="001A3487" w:rsidRDefault="001A3487" w:rsidP="001A3487">
      <w:r>
        <w:t>功能</w:t>
      </w:r>
      <w:r>
        <w:t xml:space="preserve"> </w:t>
      </w:r>
      <w:r w:rsidRPr="00D86A81">
        <w:rPr>
          <w:rFonts w:hint="eastAsia"/>
        </w:rPr>
        <w:t>选择</w:t>
      </w:r>
      <w:r w:rsidR="00F27026">
        <w:rPr>
          <w:rFonts w:hint="eastAsia"/>
        </w:rPr>
        <w:t>扬声器</w:t>
      </w:r>
      <w:r w:rsidRPr="00D86A81">
        <w:rPr>
          <w:rFonts w:hint="eastAsia"/>
        </w:rPr>
        <w:t>。可以在通话过程中选择；如果不调用，</w:t>
      </w:r>
      <w:r w:rsidRPr="00D86A81">
        <w:rPr>
          <w:rFonts w:hint="eastAsia"/>
        </w:rPr>
        <w:t>SDK</w:t>
      </w:r>
      <w:r w:rsidRPr="00D86A81">
        <w:rPr>
          <w:rFonts w:hint="eastAsia"/>
        </w:rPr>
        <w:t>使用系统默认</w:t>
      </w:r>
      <w:r w:rsidR="002F075D">
        <w:rPr>
          <w:rFonts w:hint="eastAsia"/>
        </w:rPr>
        <w:t>扬声器</w:t>
      </w:r>
      <w:r>
        <w:rPr>
          <w:rFonts w:hint="eastAsia"/>
        </w:rPr>
        <w:t>。</w:t>
      </w:r>
    </w:p>
    <w:p w:rsidR="001A3487" w:rsidRDefault="001A3487" w:rsidP="001A3487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1A3487" w:rsidRPr="00536CAD" w:rsidTr="00556A05">
        <w:tc>
          <w:tcPr>
            <w:tcW w:w="1272" w:type="dxa"/>
            <w:shd w:val="clear" w:color="auto" w:fill="999999"/>
          </w:tcPr>
          <w:p w:rsidR="001A3487" w:rsidRPr="00536CAD" w:rsidRDefault="001A3487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1A3487" w:rsidRPr="00536CAD" w:rsidRDefault="001A3487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1A3487" w:rsidRPr="00536CAD" w:rsidRDefault="001A3487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A3487" w:rsidRPr="00536CAD" w:rsidTr="00556A05">
        <w:tc>
          <w:tcPr>
            <w:tcW w:w="1272" w:type="dxa"/>
          </w:tcPr>
          <w:p w:rsidR="001A3487" w:rsidRDefault="001A3487" w:rsidP="00556A05">
            <w:pPr>
              <w:wordWrap w:val="0"/>
              <w:rPr>
                <w:szCs w:val="18"/>
              </w:rPr>
            </w:pPr>
            <w:r>
              <w:rPr>
                <w:szCs w:val="18"/>
              </w:rPr>
              <w:t>index</w:t>
            </w:r>
          </w:p>
        </w:tc>
        <w:tc>
          <w:tcPr>
            <w:tcW w:w="3305" w:type="dxa"/>
          </w:tcPr>
          <w:p w:rsidR="001A3487" w:rsidRDefault="001A3487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long</w:t>
            </w:r>
          </w:p>
        </w:tc>
        <w:tc>
          <w:tcPr>
            <w:tcW w:w="3477" w:type="dxa"/>
          </w:tcPr>
          <w:p w:rsidR="001A3487" w:rsidRDefault="001A3487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设备下表</w:t>
            </w:r>
          </w:p>
        </w:tc>
      </w:tr>
    </w:tbl>
    <w:p w:rsidR="001A3487" w:rsidRDefault="001A3487" w:rsidP="001A3487"/>
    <w:p w:rsidR="001A3487" w:rsidRPr="00C863A7" w:rsidRDefault="001A3487" w:rsidP="001A3487">
      <w: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Pr="00C863A7">
        <w:rPr>
          <w:rFonts w:hint="eastAsia"/>
        </w:rPr>
        <w:t xml:space="preserve"> </w:t>
      </w:r>
    </w:p>
    <w:p w:rsidR="001A3487" w:rsidRDefault="001A3487" w:rsidP="001A3487">
      <w:r>
        <w:rPr>
          <w:rFonts w:hint="eastAsia"/>
        </w:rPr>
        <w:t>触发事件：无</w:t>
      </w:r>
    </w:p>
    <w:p w:rsidR="00E81987" w:rsidRDefault="00E81987" w:rsidP="00E81987">
      <w:pPr>
        <w:pStyle w:val="2"/>
      </w:pPr>
      <w:bookmarkStart w:id="60" w:name="_Toc513749320"/>
      <w:bookmarkStart w:id="61" w:name="_Toc518306505"/>
      <w:r>
        <w:rPr>
          <w:rFonts w:hint="eastAsia"/>
        </w:rPr>
        <w:lastRenderedPageBreak/>
        <w:t>命令结果通知</w:t>
      </w:r>
      <w:bookmarkEnd w:id="60"/>
      <w:bookmarkEnd w:id="61"/>
    </w:p>
    <w:p w:rsidR="00E81987" w:rsidRDefault="00E81987" w:rsidP="00E81987">
      <w:pPr>
        <w:pStyle w:val="3"/>
      </w:pPr>
      <w:bookmarkStart w:id="62" w:name="_Toc513749321"/>
      <w:bookmarkStart w:id="63" w:name="_Toc518306506"/>
      <w:r>
        <w:rPr>
          <w:rFonts w:hint="eastAsia"/>
        </w:rPr>
        <w:t>初始化结果</w:t>
      </w:r>
      <w:bookmarkEnd w:id="62"/>
      <w:bookmarkEnd w:id="63"/>
    </w:p>
    <w:p w:rsidR="00E81987" w:rsidRDefault="00E81987" w:rsidP="00E81987">
      <w:r>
        <w:t>{</w:t>
      </w:r>
    </w:p>
    <w:p w:rsidR="00E81987" w:rsidRDefault="00E81987" w:rsidP="00E81987">
      <w:r>
        <w:t xml:space="preserve">    "type": "cmdresult",</w:t>
      </w:r>
    </w:p>
    <w:p w:rsidR="00E81987" w:rsidRDefault="00E81987" w:rsidP="00E81987">
      <w:r>
        <w:t xml:space="preserve">    "cmdresult": "</w:t>
      </w:r>
      <w:r w:rsidR="00C25BA4" w:rsidRPr="00C25BA4">
        <w:t>initialize</w:t>
      </w:r>
      <w:r>
        <w:t>",</w:t>
      </w:r>
    </w:p>
    <w:p w:rsidR="00E81987" w:rsidRDefault="00E81987" w:rsidP="00E81987">
      <w:r>
        <w:t xml:space="preserve">    "param:"{</w:t>
      </w:r>
    </w:p>
    <w:p w:rsidR="00E81987" w:rsidRDefault="00E81987" w:rsidP="00E81987">
      <w:r>
        <w:t xml:space="preserve">        "return": 0</w:t>
      </w:r>
    </w:p>
    <w:p w:rsidR="00E81987" w:rsidRDefault="00E81987" w:rsidP="00E81987">
      <w:r>
        <w:t xml:space="preserve">    }</w:t>
      </w:r>
    </w:p>
    <w:p w:rsidR="00E81987" w:rsidRPr="001A2E6D" w:rsidRDefault="00E81987" w:rsidP="00E81987">
      <w:r>
        <w:t>}</w:t>
      </w:r>
    </w:p>
    <w:p w:rsidR="00E81987" w:rsidRDefault="00E81987" w:rsidP="00E81987">
      <w:pPr>
        <w:pStyle w:val="3"/>
      </w:pPr>
      <w:bookmarkStart w:id="64" w:name="_Toc513749322"/>
      <w:bookmarkStart w:id="65" w:name="_Toc518306507"/>
      <w:r>
        <w:rPr>
          <w:rFonts w:hint="eastAsia"/>
        </w:rPr>
        <w:t>销毁结果</w:t>
      </w:r>
      <w:bookmarkEnd w:id="64"/>
      <w:bookmarkEnd w:id="65"/>
    </w:p>
    <w:p w:rsidR="00E81987" w:rsidRDefault="00E81987" w:rsidP="00E81987">
      <w:r>
        <w:t>{</w:t>
      </w:r>
    </w:p>
    <w:p w:rsidR="00E81987" w:rsidRDefault="00E81987" w:rsidP="00E81987">
      <w:r>
        <w:t xml:space="preserve">    "type": "cmdresult",</w:t>
      </w:r>
    </w:p>
    <w:p w:rsidR="00E81987" w:rsidRDefault="00E81987" w:rsidP="00E81987">
      <w:r>
        <w:t xml:space="preserve">    "cmdresult": "</w:t>
      </w:r>
      <w:proofErr w:type="spellStart"/>
      <w:r w:rsidR="00ED01BA" w:rsidRPr="00ED01BA">
        <w:t>unInitialize</w:t>
      </w:r>
      <w:proofErr w:type="spellEnd"/>
      <w:r w:rsidR="00ED01BA" w:rsidRPr="00ED01BA">
        <w:t xml:space="preserve"> </w:t>
      </w:r>
      <w:r>
        <w:t>",</w:t>
      </w:r>
    </w:p>
    <w:p w:rsidR="00E81987" w:rsidRDefault="00E81987" w:rsidP="00E81987">
      <w:r>
        <w:t xml:space="preserve">    "param:"{</w:t>
      </w:r>
    </w:p>
    <w:p w:rsidR="00E81987" w:rsidRDefault="00E81987" w:rsidP="00E81987">
      <w:r>
        <w:t xml:space="preserve">        "return": 0</w:t>
      </w:r>
    </w:p>
    <w:p w:rsidR="00E81987" w:rsidRDefault="00E81987" w:rsidP="00E81987">
      <w:r>
        <w:t xml:space="preserve">    }</w:t>
      </w:r>
    </w:p>
    <w:p w:rsidR="00E81987" w:rsidRDefault="00E81987" w:rsidP="00E81987">
      <w:r>
        <w:t>}</w:t>
      </w:r>
    </w:p>
    <w:p w:rsidR="0082506E" w:rsidRDefault="009566C9" w:rsidP="0082506E">
      <w:pPr>
        <w:pStyle w:val="3"/>
      </w:pPr>
      <w:bookmarkStart w:id="66" w:name="_Toc513749324"/>
      <w:bookmarkStart w:id="67" w:name="_Toc518306508"/>
      <w:r>
        <w:rPr>
          <w:rFonts w:hint="eastAsia"/>
        </w:rPr>
        <w:t>注册</w:t>
      </w:r>
      <w:r w:rsidR="0082506E">
        <w:rPr>
          <w:rFonts w:hint="eastAsia"/>
        </w:rPr>
        <w:t>结果</w:t>
      </w:r>
      <w:bookmarkEnd w:id="66"/>
      <w:bookmarkEnd w:id="67"/>
    </w:p>
    <w:p w:rsidR="0082506E" w:rsidRDefault="0082506E" w:rsidP="0082506E">
      <w:r>
        <w:t>{</w:t>
      </w:r>
    </w:p>
    <w:p w:rsidR="0082506E" w:rsidRDefault="0082506E" w:rsidP="0082506E">
      <w:r>
        <w:t xml:space="preserve">    "type": "cmdresult",</w:t>
      </w:r>
    </w:p>
    <w:p w:rsidR="0082506E" w:rsidRDefault="0082506E" w:rsidP="0082506E">
      <w:r>
        <w:t xml:space="preserve">    "cmdresult": "</w:t>
      </w:r>
      <w:proofErr w:type="spellStart"/>
      <w:r w:rsidR="00900882" w:rsidRPr="00900882">
        <w:t>connectToCCPServer</w:t>
      </w:r>
      <w:proofErr w:type="spellEnd"/>
      <w:r>
        <w:t>",</w:t>
      </w:r>
    </w:p>
    <w:p w:rsidR="0082506E" w:rsidRDefault="0082506E" w:rsidP="0082506E">
      <w:r>
        <w:t xml:space="preserve">    "param:"{</w:t>
      </w:r>
    </w:p>
    <w:p w:rsidR="0082506E" w:rsidRDefault="0082506E" w:rsidP="0082506E">
      <w:r>
        <w:t xml:space="preserve">        "return": 0</w:t>
      </w:r>
    </w:p>
    <w:p w:rsidR="0082506E" w:rsidRDefault="0082506E" w:rsidP="0082506E">
      <w:r>
        <w:t xml:space="preserve">    }</w:t>
      </w:r>
    </w:p>
    <w:p w:rsidR="0082506E" w:rsidRPr="00A75997" w:rsidRDefault="0082506E" w:rsidP="0082506E">
      <w:r>
        <w:t>}</w:t>
      </w:r>
    </w:p>
    <w:p w:rsidR="0082506E" w:rsidRDefault="00761905" w:rsidP="0082506E">
      <w:pPr>
        <w:pStyle w:val="3"/>
      </w:pPr>
      <w:bookmarkStart w:id="68" w:name="_Toc513749325"/>
      <w:bookmarkStart w:id="69" w:name="_Toc518306509"/>
      <w:r>
        <w:rPr>
          <w:rFonts w:hint="eastAsia"/>
        </w:rPr>
        <w:lastRenderedPageBreak/>
        <w:t>退出</w:t>
      </w:r>
      <w:r w:rsidR="0082506E">
        <w:rPr>
          <w:rFonts w:hint="eastAsia"/>
        </w:rPr>
        <w:t>结果</w:t>
      </w:r>
      <w:bookmarkEnd w:id="68"/>
      <w:bookmarkEnd w:id="69"/>
    </w:p>
    <w:p w:rsidR="0082506E" w:rsidRDefault="0082506E" w:rsidP="0082506E">
      <w:r>
        <w:t>{</w:t>
      </w:r>
    </w:p>
    <w:p w:rsidR="0082506E" w:rsidRDefault="0082506E" w:rsidP="0082506E">
      <w:r>
        <w:t xml:space="preserve">    "type": "cmdresult",</w:t>
      </w:r>
    </w:p>
    <w:p w:rsidR="0082506E" w:rsidRDefault="0082506E" w:rsidP="0082506E">
      <w:r>
        <w:t xml:space="preserve">    "cmdresult": "</w:t>
      </w:r>
      <w:proofErr w:type="spellStart"/>
      <w:r w:rsidR="00761905" w:rsidRPr="00761905">
        <w:t>disConnectToCCP</w:t>
      </w:r>
      <w:proofErr w:type="spellEnd"/>
      <w:r>
        <w:t>",</w:t>
      </w:r>
    </w:p>
    <w:p w:rsidR="0082506E" w:rsidRDefault="0082506E" w:rsidP="0082506E">
      <w:r>
        <w:t xml:space="preserve">    "param:"{</w:t>
      </w:r>
    </w:p>
    <w:p w:rsidR="0082506E" w:rsidRDefault="0082506E" w:rsidP="0082506E">
      <w:r>
        <w:t xml:space="preserve">        "return": 0</w:t>
      </w:r>
    </w:p>
    <w:p w:rsidR="0082506E" w:rsidRDefault="0082506E" w:rsidP="0082506E">
      <w:r>
        <w:t xml:space="preserve">    }</w:t>
      </w:r>
    </w:p>
    <w:p w:rsidR="0082506E" w:rsidRPr="0007366E" w:rsidRDefault="0082506E" w:rsidP="0082506E">
      <w:r>
        <w:t>}</w:t>
      </w:r>
    </w:p>
    <w:p w:rsidR="0082506E" w:rsidRDefault="0082506E" w:rsidP="0082506E">
      <w:pPr>
        <w:pStyle w:val="3"/>
      </w:pPr>
      <w:bookmarkStart w:id="70" w:name="_Toc513749326"/>
      <w:bookmarkStart w:id="71" w:name="_Toc518306510"/>
      <w:r>
        <w:rPr>
          <w:rFonts w:hint="eastAsia"/>
        </w:rPr>
        <w:t>外呼结果</w:t>
      </w:r>
      <w:bookmarkEnd w:id="70"/>
      <w:bookmarkEnd w:id="71"/>
    </w:p>
    <w:p w:rsidR="0082506E" w:rsidRDefault="0082506E" w:rsidP="0082506E">
      <w:r>
        <w:t>{</w:t>
      </w:r>
    </w:p>
    <w:p w:rsidR="0082506E" w:rsidRDefault="0082506E" w:rsidP="0082506E">
      <w:r>
        <w:t xml:space="preserve">    "type": "cmdresult",</w:t>
      </w:r>
    </w:p>
    <w:p w:rsidR="0082506E" w:rsidRDefault="0082506E" w:rsidP="0082506E">
      <w:r>
        <w:t xml:space="preserve">    "cmdresult": "</w:t>
      </w:r>
      <w:proofErr w:type="spellStart"/>
      <w:r>
        <w:rPr>
          <w:rFonts w:hint="eastAsia"/>
        </w:rPr>
        <w:t>ma</w:t>
      </w:r>
      <w:r>
        <w:t>keCall</w:t>
      </w:r>
      <w:proofErr w:type="spellEnd"/>
      <w:r>
        <w:t>",</w:t>
      </w:r>
    </w:p>
    <w:p w:rsidR="0082506E" w:rsidRDefault="0082506E" w:rsidP="0082506E">
      <w:r>
        <w:t xml:space="preserve">    "param:"{</w:t>
      </w:r>
    </w:p>
    <w:p w:rsidR="0082506E" w:rsidRDefault="0082506E" w:rsidP="0082506E">
      <w:r>
        <w:t xml:space="preserve">        "return": 0</w:t>
      </w:r>
    </w:p>
    <w:p w:rsidR="0082506E" w:rsidRDefault="0082506E" w:rsidP="0082506E">
      <w:r>
        <w:t xml:space="preserve">    }</w:t>
      </w:r>
    </w:p>
    <w:p w:rsidR="0082506E" w:rsidRPr="0007366E" w:rsidRDefault="0082506E" w:rsidP="0082506E">
      <w:r>
        <w:t>}</w:t>
      </w:r>
    </w:p>
    <w:p w:rsidR="0082506E" w:rsidRDefault="0082506E" w:rsidP="0082506E">
      <w:pPr>
        <w:pStyle w:val="3"/>
      </w:pPr>
      <w:bookmarkStart w:id="72" w:name="_Toc513749327"/>
      <w:bookmarkStart w:id="73" w:name="_Toc518306511"/>
      <w:r>
        <w:rPr>
          <w:rFonts w:hint="eastAsia"/>
        </w:rPr>
        <w:t>应答结果</w:t>
      </w:r>
      <w:bookmarkEnd w:id="72"/>
      <w:bookmarkEnd w:id="73"/>
    </w:p>
    <w:p w:rsidR="0082506E" w:rsidRDefault="0082506E" w:rsidP="0082506E">
      <w:r>
        <w:t>{</w:t>
      </w:r>
    </w:p>
    <w:p w:rsidR="0082506E" w:rsidRDefault="0082506E" w:rsidP="0082506E">
      <w:r>
        <w:t xml:space="preserve">    "type": "cmdresult",</w:t>
      </w:r>
    </w:p>
    <w:p w:rsidR="0082506E" w:rsidRDefault="0082506E" w:rsidP="0082506E">
      <w:r>
        <w:t xml:space="preserve">    "cmdresult": "</w:t>
      </w:r>
      <w:proofErr w:type="spellStart"/>
      <w:r w:rsidR="006D571F" w:rsidRPr="006D571F">
        <w:t>acceptCall</w:t>
      </w:r>
      <w:proofErr w:type="spellEnd"/>
      <w:r>
        <w:t>",</w:t>
      </w:r>
    </w:p>
    <w:p w:rsidR="0082506E" w:rsidRDefault="0082506E" w:rsidP="0082506E">
      <w:r>
        <w:t xml:space="preserve">    "param:"{</w:t>
      </w:r>
    </w:p>
    <w:p w:rsidR="0082506E" w:rsidRDefault="0082506E" w:rsidP="0082506E">
      <w:r>
        <w:t xml:space="preserve">        "return": 0</w:t>
      </w:r>
    </w:p>
    <w:p w:rsidR="0082506E" w:rsidRDefault="0082506E" w:rsidP="0082506E">
      <w:r>
        <w:t xml:space="preserve">    }</w:t>
      </w:r>
    </w:p>
    <w:p w:rsidR="0082506E" w:rsidRPr="00407152" w:rsidRDefault="0082506E" w:rsidP="0082506E">
      <w:r>
        <w:t>}</w:t>
      </w:r>
    </w:p>
    <w:p w:rsidR="0082506E" w:rsidRDefault="0082506E" w:rsidP="0082506E">
      <w:pPr>
        <w:pStyle w:val="3"/>
      </w:pPr>
      <w:bookmarkStart w:id="74" w:name="_Toc513749329"/>
      <w:bookmarkStart w:id="75" w:name="_Toc518306512"/>
      <w:r>
        <w:rPr>
          <w:rFonts w:hint="eastAsia"/>
        </w:rPr>
        <w:lastRenderedPageBreak/>
        <w:t>保持结果</w:t>
      </w:r>
      <w:bookmarkEnd w:id="74"/>
      <w:bookmarkEnd w:id="75"/>
    </w:p>
    <w:p w:rsidR="0082506E" w:rsidRDefault="0082506E" w:rsidP="0082506E">
      <w:r>
        <w:t>{</w:t>
      </w:r>
    </w:p>
    <w:p w:rsidR="0082506E" w:rsidRDefault="0082506E" w:rsidP="0082506E">
      <w:r>
        <w:t xml:space="preserve">    "type": "cmdresult",</w:t>
      </w:r>
    </w:p>
    <w:p w:rsidR="0082506E" w:rsidRDefault="0082506E" w:rsidP="0082506E">
      <w:r>
        <w:t xml:space="preserve">    "cmdresult": "</w:t>
      </w:r>
      <w:proofErr w:type="spellStart"/>
      <w:r>
        <w:rPr>
          <w:rFonts w:hint="eastAsia"/>
        </w:rPr>
        <w:t>pause</w:t>
      </w:r>
      <w:r>
        <w:t>Call</w:t>
      </w:r>
      <w:proofErr w:type="spellEnd"/>
      <w:r>
        <w:t>",</w:t>
      </w:r>
    </w:p>
    <w:p w:rsidR="0082506E" w:rsidRDefault="0082506E" w:rsidP="0082506E">
      <w:pPr>
        <w:ind w:firstLine="370"/>
      </w:pPr>
      <w:r>
        <w:t>"param:"{</w:t>
      </w:r>
    </w:p>
    <w:p w:rsidR="0082506E" w:rsidRDefault="0082506E" w:rsidP="0082506E">
      <w:pPr>
        <w:ind w:firstLine="370"/>
      </w:pPr>
      <w:r>
        <w:t>"callid": "",</w:t>
      </w:r>
    </w:p>
    <w:p w:rsidR="0082506E" w:rsidRDefault="0082506E" w:rsidP="0082506E">
      <w:r>
        <w:t xml:space="preserve">        "return": 0</w:t>
      </w:r>
    </w:p>
    <w:p w:rsidR="0082506E" w:rsidRDefault="0082506E" w:rsidP="0082506E">
      <w:r>
        <w:t xml:space="preserve">    }</w:t>
      </w:r>
    </w:p>
    <w:p w:rsidR="0082506E" w:rsidRPr="004139EE" w:rsidRDefault="0082506E" w:rsidP="0082506E">
      <w:r>
        <w:t>}</w:t>
      </w:r>
    </w:p>
    <w:p w:rsidR="0082506E" w:rsidRDefault="001978ED" w:rsidP="0082506E">
      <w:pPr>
        <w:pStyle w:val="3"/>
      </w:pPr>
      <w:bookmarkStart w:id="76" w:name="_Toc513749330"/>
      <w:bookmarkStart w:id="77" w:name="_Toc518306513"/>
      <w:r>
        <w:rPr>
          <w:rFonts w:hint="eastAsia"/>
        </w:rPr>
        <w:t>恢复通话</w:t>
      </w:r>
      <w:r w:rsidR="0082506E">
        <w:rPr>
          <w:rFonts w:hint="eastAsia"/>
        </w:rPr>
        <w:t>结果</w:t>
      </w:r>
      <w:bookmarkEnd w:id="76"/>
      <w:bookmarkEnd w:id="77"/>
    </w:p>
    <w:p w:rsidR="0082506E" w:rsidRDefault="0082506E" w:rsidP="0082506E">
      <w:r>
        <w:t>{</w:t>
      </w:r>
    </w:p>
    <w:p w:rsidR="0082506E" w:rsidRDefault="0082506E" w:rsidP="0082506E">
      <w:r>
        <w:t xml:space="preserve">    "type": "cmdresult",</w:t>
      </w:r>
    </w:p>
    <w:p w:rsidR="0082506E" w:rsidRDefault="0082506E" w:rsidP="0082506E">
      <w:r>
        <w:t xml:space="preserve">    "cmdresult": "</w:t>
      </w:r>
      <w:proofErr w:type="spellStart"/>
      <w:r>
        <w:rPr>
          <w:rFonts w:hint="eastAsia"/>
        </w:rPr>
        <w:t>resume</w:t>
      </w:r>
      <w:r>
        <w:t>Call</w:t>
      </w:r>
      <w:proofErr w:type="spellEnd"/>
      <w:r>
        <w:t>",</w:t>
      </w:r>
    </w:p>
    <w:p w:rsidR="0082506E" w:rsidRDefault="0082506E" w:rsidP="0082506E">
      <w:pPr>
        <w:ind w:firstLine="370"/>
      </w:pPr>
      <w:r>
        <w:t>"param:"{</w:t>
      </w:r>
    </w:p>
    <w:p w:rsidR="0082506E" w:rsidRDefault="0082506E" w:rsidP="0082506E">
      <w:pPr>
        <w:ind w:firstLine="370"/>
      </w:pPr>
      <w:r>
        <w:t>"callid": "",</w:t>
      </w:r>
    </w:p>
    <w:p w:rsidR="0082506E" w:rsidRDefault="0082506E" w:rsidP="0082506E">
      <w:r>
        <w:t xml:space="preserve">        "return": 0</w:t>
      </w:r>
    </w:p>
    <w:p w:rsidR="0082506E" w:rsidRDefault="0082506E" w:rsidP="0082506E">
      <w:r>
        <w:t xml:space="preserve">    }</w:t>
      </w:r>
    </w:p>
    <w:p w:rsidR="0082506E" w:rsidRPr="00CE7869" w:rsidRDefault="0082506E" w:rsidP="0082506E">
      <w:r>
        <w:t>}</w:t>
      </w:r>
    </w:p>
    <w:p w:rsidR="0082506E" w:rsidRDefault="0082506E" w:rsidP="0082506E">
      <w:pPr>
        <w:pStyle w:val="3"/>
      </w:pPr>
      <w:bookmarkStart w:id="78" w:name="_Toc513749331"/>
      <w:bookmarkStart w:id="79" w:name="_Toc518306514"/>
      <w:r>
        <w:rPr>
          <w:rFonts w:hint="eastAsia"/>
        </w:rPr>
        <w:t>挂机结果</w:t>
      </w:r>
      <w:bookmarkEnd w:id="78"/>
      <w:bookmarkEnd w:id="79"/>
    </w:p>
    <w:p w:rsidR="0082506E" w:rsidRDefault="0082506E" w:rsidP="0082506E">
      <w:r>
        <w:t>{</w:t>
      </w:r>
    </w:p>
    <w:p w:rsidR="0082506E" w:rsidRDefault="0082506E" w:rsidP="0082506E">
      <w:r>
        <w:t xml:space="preserve">    "type": "cmdresult",</w:t>
      </w:r>
    </w:p>
    <w:p w:rsidR="0082506E" w:rsidRDefault="0082506E" w:rsidP="0082506E">
      <w:r>
        <w:t xml:space="preserve">    "cmdresult": "</w:t>
      </w:r>
      <w:proofErr w:type="spellStart"/>
      <w:r>
        <w:rPr>
          <w:rFonts w:hint="eastAsia"/>
        </w:rPr>
        <w:t>release</w:t>
      </w:r>
      <w:r>
        <w:t>Call</w:t>
      </w:r>
      <w:proofErr w:type="spellEnd"/>
      <w:r>
        <w:t>",</w:t>
      </w:r>
    </w:p>
    <w:p w:rsidR="0082506E" w:rsidRDefault="0082506E" w:rsidP="0082506E">
      <w:pPr>
        <w:ind w:firstLine="370"/>
      </w:pPr>
      <w:r>
        <w:t>"param:"{</w:t>
      </w:r>
    </w:p>
    <w:p w:rsidR="0082506E" w:rsidRDefault="0082506E" w:rsidP="0082506E">
      <w:pPr>
        <w:ind w:firstLine="370"/>
      </w:pPr>
      <w:r>
        <w:tab/>
        <w:t>"callid": "",</w:t>
      </w:r>
    </w:p>
    <w:p w:rsidR="0082506E" w:rsidRDefault="0082506E" w:rsidP="0082506E">
      <w:r>
        <w:t xml:space="preserve">        "return": 0</w:t>
      </w:r>
      <w:r>
        <w:tab/>
      </w:r>
      <w:r>
        <w:tab/>
      </w:r>
    </w:p>
    <w:p w:rsidR="0082506E" w:rsidRDefault="0082506E" w:rsidP="0082506E">
      <w:r>
        <w:t xml:space="preserve">    }</w:t>
      </w:r>
    </w:p>
    <w:p w:rsidR="0082506E" w:rsidRPr="0064024F" w:rsidRDefault="0082506E" w:rsidP="0082506E">
      <w:r>
        <w:lastRenderedPageBreak/>
        <w:t>}</w:t>
      </w:r>
    </w:p>
    <w:p w:rsidR="0082506E" w:rsidRDefault="0082506E" w:rsidP="0082506E">
      <w:pPr>
        <w:pStyle w:val="3"/>
      </w:pPr>
      <w:bookmarkStart w:id="80" w:name="_Toc513749332"/>
      <w:bookmarkStart w:id="81" w:name="_Toc518306515"/>
      <w:r>
        <w:rPr>
          <w:rFonts w:hint="eastAsia"/>
        </w:rPr>
        <w:t>发送按键结果</w:t>
      </w:r>
      <w:bookmarkEnd w:id="80"/>
      <w:bookmarkEnd w:id="81"/>
    </w:p>
    <w:p w:rsidR="0082506E" w:rsidRDefault="0082506E" w:rsidP="0082506E">
      <w:r>
        <w:t>{</w:t>
      </w:r>
    </w:p>
    <w:p w:rsidR="0082506E" w:rsidRDefault="0082506E" w:rsidP="0082506E">
      <w:r>
        <w:t xml:space="preserve">    "type": "cmdresult",</w:t>
      </w:r>
    </w:p>
    <w:p w:rsidR="0082506E" w:rsidRDefault="0082506E" w:rsidP="0082506E">
      <w:r>
        <w:t xml:space="preserve">    "cmdresult": "</w:t>
      </w:r>
      <w:proofErr w:type="spellStart"/>
      <w:r>
        <w:t>sendDTMF</w:t>
      </w:r>
      <w:proofErr w:type="spellEnd"/>
      <w:r>
        <w:t>",</w:t>
      </w:r>
    </w:p>
    <w:p w:rsidR="0082506E" w:rsidRDefault="0082506E" w:rsidP="0082506E">
      <w:pPr>
        <w:ind w:firstLine="370"/>
      </w:pPr>
      <w:r>
        <w:t>"param:"{</w:t>
      </w:r>
    </w:p>
    <w:p w:rsidR="0082506E" w:rsidRDefault="0082506E" w:rsidP="0082506E">
      <w:r>
        <w:t xml:space="preserve">        "return": 0</w:t>
      </w:r>
    </w:p>
    <w:p w:rsidR="0082506E" w:rsidRDefault="0082506E" w:rsidP="0082506E">
      <w:r>
        <w:t xml:space="preserve">    }</w:t>
      </w:r>
    </w:p>
    <w:p w:rsidR="0082506E" w:rsidRPr="00BA033A" w:rsidRDefault="0082506E" w:rsidP="0082506E">
      <w:r>
        <w:t>}</w:t>
      </w:r>
    </w:p>
    <w:p w:rsidR="0082506E" w:rsidRDefault="0082506E" w:rsidP="00E81987">
      <w:pPr>
        <w:rPr>
          <w:rFonts w:hint="eastAsia"/>
        </w:rPr>
      </w:pPr>
    </w:p>
    <w:p w:rsidR="00C35C20" w:rsidRDefault="00C35C20" w:rsidP="00C35C20">
      <w:pPr>
        <w:pStyle w:val="3"/>
      </w:pPr>
      <w:bookmarkStart w:id="82" w:name="_Toc513749323"/>
      <w:bookmarkStart w:id="83" w:name="_Toc518306516"/>
      <w:r>
        <w:rPr>
          <w:rFonts w:hint="eastAsia"/>
        </w:rPr>
        <w:t>查询版本号结果</w:t>
      </w:r>
      <w:bookmarkEnd w:id="82"/>
      <w:bookmarkEnd w:id="83"/>
    </w:p>
    <w:p w:rsidR="00C35C20" w:rsidRDefault="00C35C20" w:rsidP="00C35C20">
      <w:r>
        <w:t>{</w:t>
      </w:r>
    </w:p>
    <w:p w:rsidR="00C35C20" w:rsidRDefault="00C35C20" w:rsidP="00C35C20">
      <w:r>
        <w:t xml:space="preserve">    "type": "cmdresult",</w:t>
      </w:r>
    </w:p>
    <w:p w:rsidR="00C35C20" w:rsidRDefault="00C35C20" w:rsidP="00C35C20">
      <w:r>
        <w:t xml:space="preserve">    "cmdresult": "</w:t>
      </w:r>
      <w:proofErr w:type="spellStart"/>
      <w:r>
        <w:rPr>
          <w:rFonts w:hint="eastAsia"/>
        </w:rPr>
        <w:t>get</w:t>
      </w:r>
      <w:r>
        <w:t>Version</w:t>
      </w:r>
      <w:proofErr w:type="spellEnd"/>
      <w:r>
        <w:t>",</w:t>
      </w:r>
    </w:p>
    <w:p w:rsidR="00C35C20" w:rsidRDefault="00C35C20" w:rsidP="00C35C20">
      <w:r>
        <w:t xml:space="preserve">    "param:"{</w:t>
      </w:r>
    </w:p>
    <w:p w:rsidR="00C35C20" w:rsidRDefault="00C35C20" w:rsidP="00C35C20">
      <w:r>
        <w:t xml:space="preserve">        "return": </w:t>
      </w:r>
      <w:r w:rsidR="0082506E" w:rsidRPr="0082506E">
        <w:t>"5.4.1.4#Windows#arm#voice=</w:t>
      </w:r>
      <w:proofErr w:type="spellStart"/>
      <w:r w:rsidR="0082506E" w:rsidRPr="0082506E">
        <w:t>true#video</w:t>
      </w:r>
      <w:proofErr w:type="spellEnd"/>
      <w:r w:rsidR="0082506E" w:rsidRPr="0082506E">
        <w:t>=</w:t>
      </w:r>
      <w:proofErr w:type="spellStart"/>
      <w:r w:rsidR="0082506E" w:rsidRPr="0082506E">
        <w:t>true#Jun</w:t>
      </w:r>
      <w:proofErr w:type="spellEnd"/>
      <w:r w:rsidR="0082506E" w:rsidRPr="0082506E">
        <w:t xml:space="preserve"> </w:t>
      </w:r>
      <w:proofErr w:type="gramStart"/>
      <w:r w:rsidR="0082506E" w:rsidRPr="0082506E">
        <w:t>29</w:t>
      </w:r>
      <w:proofErr w:type="gramEnd"/>
      <w:r w:rsidR="0082506E" w:rsidRPr="0082506E">
        <w:t xml:space="preserve"> 2018 20:36:36 PUFA"</w:t>
      </w:r>
    </w:p>
    <w:p w:rsidR="00C35C20" w:rsidRDefault="00C35C20" w:rsidP="00C35C20">
      <w:r>
        <w:t xml:space="preserve">    }</w:t>
      </w:r>
    </w:p>
    <w:p w:rsidR="00E81987" w:rsidRDefault="00522F81" w:rsidP="001A3487">
      <w:pPr>
        <w:rPr>
          <w:rFonts w:hint="eastAsia"/>
        </w:rPr>
      </w:pPr>
      <w:r>
        <w:rPr>
          <w:rFonts w:hint="eastAsia"/>
        </w:rPr>
        <w:t>}</w:t>
      </w:r>
    </w:p>
    <w:p w:rsidR="00522F81" w:rsidRDefault="00522F81" w:rsidP="00522F81">
      <w:pPr>
        <w:pStyle w:val="3"/>
      </w:pPr>
      <w:bookmarkStart w:id="84" w:name="_Toc518306517"/>
      <w:r>
        <w:rPr>
          <w:rFonts w:hint="eastAsia"/>
        </w:rPr>
        <w:t>设置日志</w:t>
      </w:r>
      <w:r>
        <w:rPr>
          <w:rFonts w:hint="eastAsia"/>
        </w:rPr>
        <w:t>结果</w:t>
      </w:r>
      <w:bookmarkEnd w:id="84"/>
    </w:p>
    <w:p w:rsidR="00522F81" w:rsidRDefault="00522F81" w:rsidP="00522F81">
      <w:r>
        <w:t>{</w:t>
      </w:r>
    </w:p>
    <w:p w:rsidR="00522F81" w:rsidRDefault="00522F81" w:rsidP="00522F81">
      <w:r>
        <w:t xml:space="preserve">    "type": "cmdresult",</w:t>
      </w:r>
    </w:p>
    <w:p w:rsidR="00522F81" w:rsidRDefault="00522F81" w:rsidP="00522F81">
      <w:r>
        <w:t xml:space="preserve">    "cmdresult": "</w:t>
      </w:r>
      <w:proofErr w:type="spellStart"/>
      <w:r w:rsidR="008850FF" w:rsidRPr="008850FF">
        <w:t>setTraceFlag</w:t>
      </w:r>
      <w:proofErr w:type="spellEnd"/>
      <w:r>
        <w:t>",</w:t>
      </w:r>
    </w:p>
    <w:p w:rsidR="00522F81" w:rsidRDefault="00522F81" w:rsidP="00522F81">
      <w:r>
        <w:t xml:space="preserve">    "param:"{</w:t>
      </w:r>
    </w:p>
    <w:p w:rsidR="00522F81" w:rsidRDefault="00522F81" w:rsidP="00522F81">
      <w:r>
        <w:t xml:space="preserve">        "return":</w:t>
      </w:r>
      <w:r w:rsidR="0059229C">
        <w:t>0</w:t>
      </w:r>
    </w:p>
    <w:p w:rsidR="00522F81" w:rsidRDefault="00522F81" w:rsidP="00522F81">
      <w:r>
        <w:t xml:space="preserve">    }</w:t>
      </w:r>
    </w:p>
    <w:p w:rsidR="00522F81" w:rsidRDefault="00522F81" w:rsidP="00522F81">
      <w:r>
        <w:rPr>
          <w:rFonts w:hint="eastAsia"/>
        </w:rPr>
        <w:lastRenderedPageBreak/>
        <w:t>}</w:t>
      </w:r>
    </w:p>
    <w:p w:rsidR="003C5AE1" w:rsidRDefault="00AE20FB" w:rsidP="00AE20FB">
      <w:pPr>
        <w:pStyle w:val="3"/>
      </w:pPr>
      <w:bookmarkStart w:id="85" w:name="_Toc518306518"/>
      <w:r w:rsidRPr="00AE20FB">
        <w:rPr>
          <w:rFonts w:hint="eastAsia"/>
        </w:rPr>
        <w:t>设置</w:t>
      </w:r>
      <w:r w:rsidRPr="00AE20FB">
        <w:rPr>
          <w:rFonts w:hint="eastAsia"/>
        </w:rPr>
        <w:t>SIP</w:t>
      </w:r>
      <w:r w:rsidRPr="00AE20FB">
        <w:rPr>
          <w:rFonts w:hint="eastAsia"/>
        </w:rPr>
        <w:t>网络传输协议</w:t>
      </w:r>
      <w:r w:rsidR="003C5AE1">
        <w:rPr>
          <w:rFonts w:hint="eastAsia"/>
        </w:rPr>
        <w:t>结果</w:t>
      </w:r>
      <w:bookmarkEnd w:id="85"/>
    </w:p>
    <w:p w:rsidR="003C5AE1" w:rsidRDefault="003C5AE1" w:rsidP="003C5AE1">
      <w:r>
        <w:t>{</w:t>
      </w:r>
    </w:p>
    <w:p w:rsidR="003C5AE1" w:rsidRDefault="003C5AE1" w:rsidP="003C5AE1">
      <w:r>
        <w:t xml:space="preserve">    "type": "cmdresult",</w:t>
      </w:r>
    </w:p>
    <w:p w:rsidR="003C5AE1" w:rsidRDefault="003C5AE1" w:rsidP="003C5AE1">
      <w:r>
        <w:t xml:space="preserve">    "cmdresult": "</w:t>
      </w:r>
      <w:proofErr w:type="spellStart"/>
      <w:r w:rsidR="00AE20FB" w:rsidRPr="00AE20FB">
        <w:t>setSipTransportType</w:t>
      </w:r>
      <w:proofErr w:type="spellEnd"/>
      <w:r w:rsidR="00AE20FB" w:rsidRPr="00AE20FB">
        <w:t xml:space="preserve"> </w:t>
      </w:r>
      <w:r>
        <w:t>",</w:t>
      </w:r>
    </w:p>
    <w:p w:rsidR="003C5AE1" w:rsidRDefault="003C5AE1" w:rsidP="003C5AE1">
      <w:r>
        <w:t xml:space="preserve">    "param:"{</w:t>
      </w:r>
    </w:p>
    <w:p w:rsidR="003C5AE1" w:rsidRDefault="003C5AE1" w:rsidP="003C5AE1">
      <w:r>
        <w:t xml:space="preserve">        "return":0</w:t>
      </w:r>
    </w:p>
    <w:p w:rsidR="003C5AE1" w:rsidRDefault="003C5AE1" w:rsidP="003C5AE1">
      <w:r>
        <w:t xml:space="preserve">    }</w:t>
      </w:r>
    </w:p>
    <w:p w:rsidR="003C5AE1" w:rsidRDefault="003C5AE1" w:rsidP="003C5AE1">
      <w:pPr>
        <w:rPr>
          <w:rFonts w:hint="eastAsia"/>
        </w:rPr>
      </w:pPr>
      <w:r>
        <w:rPr>
          <w:rFonts w:hint="eastAsia"/>
        </w:rPr>
        <w:t>}</w:t>
      </w:r>
    </w:p>
    <w:p w:rsidR="00754859" w:rsidRDefault="00333B28" w:rsidP="00333B28">
      <w:pPr>
        <w:pStyle w:val="3"/>
      </w:pPr>
      <w:bookmarkStart w:id="86" w:name="_Toc518306519"/>
      <w:r w:rsidRPr="00333B28">
        <w:rPr>
          <w:rFonts w:hint="eastAsia"/>
        </w:rPr>
        <w:t>设置</w:t>
      </w:r>
      <w:r w:rsidRPr="00333B28">
        <w:rPr>
          <w:rFonts w:hint="eastAsia"/>
        </w:rPr>
        <w:t>SRTP</w:t>
      </w:r>
      <w:r w:rsidRPr="00333B28">
        <w:rPr>
          <w:rFonts w:hint="eastAsia"/>
        </w:rPr>
        <w:t>加密属性</w:t>
      </w:r>
      <w:r w:rsidR="00754859">
        <w:rPr>
          <w:rFonts w:hint="eastAsia"/>
        </w:rPr>
        <w:t>结果</w:t>
      </w:r>
      <w:bookmarkEnd w:id="86"/>
    </w:p>
    <w:p w:rsidR="00754859" w:rsidRDefault="00754859" w:rsidP="00754859">
      <w:r>
        <w:t>{</w:t>
      </w:r>
    </w:p>
    <w:p w:rsidR="00754859" w:rsidRDefault="00754859" w:rsidP="00754859">
      <w:r>
        <w:t xml:space="preserve">    "type": "cmdresult",</w:t>
      </w:r>
    </w:p>
    <w:p w:rsidR="00754859" w:rsidRDefault="00754859" w:rsidP="00333B28">
      <w:pPr>
        <w:rPr>
          <w:rFonts w:hint="eastAsia"/>
        </w:rPr>
      </w:pPr>
      <w:r>
        <w:t xml:space="preserve">    "cmdresult": "</w:t>
      </w:r>
      <w:proofErr w:type="spellStart"/>
      <w:r w:rsidR="0060103A" w:rsidRPr="0060103A">
        <w:t>setSrtpEnabled</w:t>
      </w:r>
      <w:proofErr w:type="spellEnd"/>
      <w:r>
        <w:t>"</w:t>
      </w:r>
    </w:p>
    <w:p w:rsidR="00754859" w:rsidRDefault="00754859" w:rsidP="00754859">
      <w:pPr>
        <w:rPr>
          <w:rFonts w:hint="eastAsia"/>
        </w:rPr>
      </w:pPr>
      <w:r>
        <w:rPr>
          <w:rFonts w:hint="eastAsia"/>
        </w:rPr>
        <w:t>}</w:t>
      </w:r>
    </w:p>
    <w:p w:rsidR="005729F2" w:rsidRDefault="00E1577A" w:rsidP="00E1577A">
      <w:pPr>
        <w:pStyle w:val="3"/>
      </w:pPr>
      <w:bookmarkStart w:id="87" w:name="_Toc518306520"/>
      <w:r w:rsidRPr="00E1577A">
        <w:rPr>
          <w:rFonts w:hint="eastAsia"/>
        </w:rPr>
        <w:t>设置用户自定义</w:t>
      </w:r>
      <w:r w:rsidRPr="00E1577A">
        <w:rPr>
          <w:rFonts w:hint="eastAsia"/>
        </w:rPr>
        <w:t>VOIP</w:t>
      </w:r>
      <w:r w:rsidRPr="00E1577A">
        <w:rPr>
          <w:rFonts w:hint="eastAsia"/>
        </w:rPr>
        <w:t>数据</w:t>
      </w:r>
      <w:r w:rsidR="005729F2">
        <w:rPr>
          <w:rFonts w:hint="eastAsia"/>
        </w:rPr>
        <w:t>结果</w:t>
      </w:r>
      <w:bookmarkEnd w:id="87"/>
    </w:p>
    <w:p w:rsidR="005729F2" w:rsidRDefault="005729F2" w:rsidP="005729F2">
      <w:r>
        <w:t>{</w:t>
      </w:r>
    </w:p>
    <w:p w:rsidR="005729F2" w:rsidRDefault="005729F2" w:rsidP="005729F2">
      <w:r>
        <w:t xml:space="preserve">    "type": "cmdresult",</w:t>
      </w:r>
    </w:p>
    <w:p w:rsidR="005729F2" w:rsidRDefault="005729F2" w:rsidP="005729F2">
      <w:r>
        <w:t xml:space="preserve">    "cmdresult": "</w:t>
      </w:r>
      <w:proofErr w:type="spellStart"/>
      <w:r w:rsidR="00524E60" w:rsidRPr="00524E60">
        <w:t>setUserData</w:t>
      </w:r>
      <w:proofErr w:type="spellEnd"/>
      <w:r>
        <w:t>",</w:t>
      </w:r>
    </w:p>
    <w:p w:rsidR="005729F2" w:rsidRDefault="005729F2" w:rsidP="005729F2">
      <w:r>
        <w:t xml:space="preserve">    "param:"{</w:t>
      </w:r>
    </w:p>
    <w:p w:rsidR="005729F2" w:rsidRDefault="005729F2" w:rsidP="005729F2">
      <w:r>
        <w:t xml:space="preserve">        "return":0</w:t>
      </w:r>
    </w:p>
    <w:p w:rsidR="005729F2" w:rsidRDefault="005729F2" w:rsidP="005729F2">
      <w:r>
        <w:t xml:space="preserve">    }</w:t>
      </w:r>
    </w:p>
    <w:p w:rsidR="005729F2" w:rsidRDefault="005729F2" w:rsidP="005729F2">
      <w:pPr>
        <w:rPr>
          <w:rFonts w:hint="eastAsia"/>
        </w:rPr>
      </w:pPr>
      <w:r>
        <w:rPr>
          <w:rFonts w:hint="eastAsia"/>
        </w:rPr>
        <w:t>}</w:t>
      </w:r>
    </w:p>
    <w:p w:rsidR="00562E2D" w:rsidRDefault="00375D53" w:rsidP="00562E2D">
      <w:pPr>
        <w:pStyle w:val="3"/>
      </w:pPr>
      <w:bookmarkStart w:id="88" w:name="_Toc518306521"/>
      <w:proofErr w:type="gramStart"/>
      <w:r>
        <w:rPr>
          <w:rFonts w:hint="eastAsia"/>
        </w:rPr>
        <w:t>盲转</w:t>
      </w:r>
      <w:r w:rsidR="00562E2D">
        <w:rPr>
          <w:rFonts w:hint="eastAsia"/>
        </w:rPr>
        <w:t>结果</w:t>
      </w:r>
      <w:bookmarkEnd w:id="88"/>
      <w:proofErr w:type="gramEnd"/>
    </w:p>
    <w:p w:rsidR="00562E2D" w:rsidRDefault="00562E2D" w:rsidP="00562E2D">
      <w:r>
        <w:t>{</w:t>
      </w:r>
    </w:p>
    <w:p w:rsidR="00562E2D" w:rsidRDefault="00562E2D" w:rsidP="00562E2D">
      <w:r>
        <w:lastRenderedPageBreak/>
        <w:t xml:space="preserve">    "type": "cmdresult",</w:t>
      </w:r>
    </w:p>
    <w:p w:rsidR="00562E2D" w:rsidRDefault="00562E2D" w:rsidP="00562E2D">
      <w:r>
        <w:t xml:space="preserve">    "cmdresult": "</w:t>
      </w:r>
      <w:proofErr w:type="spellStart"/>
      <w:r w:rsidR="006A7525" w:rsidRPr="006A7525">
        <w:t>transferCall</w:t>
      </w:r>
      <w:proofErr w:type="spellEnd"/>
      <w:r>
        <w:t>",</w:t>
      </w:r>
    </w:p>
    <w:p w:rsidR="00562E2D" w:rsidRDefault="00562E2D" w:rsidP="00562E2D">
      <w:r>
        <w:t xml:space="preserve">    "param:"{</w:t>
      </w:r>
    </w:p>
    <w:p w:rsidR="00562E2D" w:rsidRDefault="00562E2D" w:rsidP="00562E2D">
      <w:r>
        <w:t xml:space="preserve">        "return":0</w:t>
      </w:r>
    </w:p>
    <w:p w:rsidR="00562E2D" w:rsidRDefault="00562E2D" w:rsidP="00562E2D">
      <w:r>
        <w:t xml:space="preserve">    }</w:t>
      </w:r>
    </w:p>
    <w:p w:rsidR="00562E2D" w:rsidRDefault="00562E2D" w:rsidP="00562E2D">
      <w:pPr>
        <w:rPr>
          <w:rFonts w:hint="eastAsia"/>
        </w:rPr>
      </w:pPr>
      <w:r>
        <w:rPr>
          <w:rFonts w:hint="eastAsia"/>
        </w:rPr>
        <w:t>}</w:t>
      </w:r>
    </w:p>
    <w:p w:rsidR="00683760" w:rsidRDefault="009F78C5" w:rsidP="00683760">
      <w:pPr>
        <w:pStyle w:val="3"/>
      </w:pPr>
      <w:bookmarkStart w:id="89" w:name="_Toc518306522"/>
      <w:r>
        <w:rPr>
          <w:rFonts w:hint="eastAsia"/>
        </w:rPr>
        <w:t>发送</w:t>
      </w:r>
      <w:r>
        <w:rPr>
          <w:rFonts w:hint="eastAsia"/>
        </w:rPr>
        <w:t>D</w:t>
      </w:r>
      <w:r>
        <w:t>TMF</w:t>
      </w:r>
      <w:r w:rsidR="00683760">
        <w:rPr>
          <w:rFonts w:hint="eastAsia"/>
        </w:rPr>
        <w:t>结果</w:t>
      </w:r>
      <w:bookmarkEnd w:id="89"/>
    </w:p>
    <w:p w:rsidR="00683760" w:rsidRDefault="00683760" w:rsidP="00683760">
      <w:r>
        <w:t>{</w:t>
      </w:r>
    </w:p>
    <w:p w:rsidR="00683760" w:rsidRDefault="00683760" w:rsidP="00683760">
      <w:r>
        <w:t xml:space="preserve">    "type": "cmdresult",</w:t>
      </w:r>
    </w:p>
    <w:p w:rsidR="00683760" w:rsidRDefault="00683760" w:rsidP="00683760">
      <w:r>
        <w:t xml:space="preserve">    "cmdresult": "</w:t>
      </w:r>
      <w:proofErr w:type="spellStart"/>
      <w:r w:rsidR="00CB6CD1">
        <w:rPr>
          <w:rFonts w:hint="eastAsia"/>
        </w:rPr>
        <w:t>se</w:t>
      </w:r>
      <w:r w:rsidR="00CB6CD1">
        <w:t>ndDTMF</w:t>
      </w:r>
      <w:proofErr w:type="spellEnd"/>
      <w:r>
        <w:t>",</w:t>
      </w:r>
    </w:p>
    <w:p w:rsidR="00683760" w:rsidRDefault="00683760" w:rsidP="00683760">
      <w:r>
        <w:t xml:space="preserve">    "param:"{</w:t>
      </w:r>
    </w:p>
    <w:p w:rsidR="00683760" w:rsidRDefault="00683760" w:rsidP="00683760">
      <w:r>
        <w:t xml:space="preserve">        "return":0</w:t>
      </w:r>
    </w:p>
    <w:p w:rsidR="00683760" w:rsidRDefault="00683760" w:rsidP="00683760">
      <w:r>
        <w:t xml:space="preserve">    }</w:t>
      </w:r>
    </w:p>
    <w:p w:rsidR="00683760" w:rsidRDefault="00683760" w:rsidP="00683760">
      <w:pPr>
        <w:rPr>
          <w:rFonts w:hint="eastAsia"/>
        </w:rPr>
      </w:pPr>
      <w:r>
        <w:rPr>
          <w:rFonts w:hint="eastAsia"/>
        </w:rPr>
        <w:t>}</w:t>
      </w:r>
    </w:p>
    <w:p w:rsidR="00602EDC" w:rsidRDefault="008E47DE" w:rsidP="00602EDC">
      <w:pPr>
        <w:pStyle w:val="3"/>
      </w:pPr>
      <w:bookmarkStart w:id="90" w:name="_Toc518306523"/>
      <w:r>
        <w:rPr>
          <w:rFonts w:hint="eastAsia"/>
        </w:rPr>
        <w:t>咨询后转接</w:t>
      </w:r>
      <w:r w:rsidR="00602EDC">
        <w:rPr>
          <w:rFonts w:hint="eastAsia"/>
        </w:rPr>
        <w:t>结果</w:t>
      </w:r>
      <w:bookmarkEnd w:id="90"/>
    </w:p>
    <w:p w:rsidR="00602EDC" w:rsidRDefault="00602EDC" w:rsidP="00602EDC">
      <w:r>
        <w:t>{</w:t>
      </w:r>
    </w:p>
    <w:p w:rsidR="00602EDC" w:rsidRDefault="00602EDC" w:rsidP="00602EDC">
      <w:r>
        <w:t xml:space="preserve">    "type": "cmdresult",</w:t>
      </w:r>
    </w:p>
    <w:p w:rsidR="00602EDC" w:rsidRDefault="00602EDC" w:rsidP="00602EDC">
      <w:r>
        <w:t xml:space="preserve">    "cmdresult": "</w:t>
      </w:r>
      <w:proofErr w:type="spellStart"/>
      <w:r w:rsidR="007336B1" w:rsidRPr="007336B1">
        <w:t>consultTransferCall</w:t>
      </w:r>
      <w:proofErr w:type="spellEnd"/>
      <w:r>
        <w:t>",</w:t>
      </w:r>
    </w:p>
    <w:p w:rsidR="00602EDC" w:rsidRDefault="00602EDC" w:rsidP="00602EDC">
      <w:r>
        <w:t xml:space="preserve">    "param:"{</w:t>
      </w:r>
    </w:p>
    <w:p w:rsidR="00602EDC" w:rsidRDefault="00602EDC" w:rsidP="00602EDC">
      <w:r>
        <w:t xml:space="preserve">        "return":0</w:t>
      </w:r>
    </w:p>
    <w:p w:rsidR="00602EDC" w:rsidRDefault="00602EDC" w:rsidP="00602EDC">
      <w:r>
        <w:t xml:space="preserve">    }</w:t>
      </w:r>
    </w:p>
    <w:p w:rsidR="00602EDC" w:rsidRDefault="00602EDC" w:rsidP="00602EDC">
      <w:pPr>
        <w:rPr>
          <w:rFonts w:hint="eastAsia"/>
        </w:rPr>
      </w:pPr>
      <w:r>
        <w:rPr>
          <w:rFonts w:hint="eastAsia"/>
        </w:rPr>
        <w:t>}</w:t>
      </w:r>
    </w:p>
    <w:p w:rsidR="00320F34" w:rsidRDefault="00544445" w:rsidP="00320F34">
      <w:pPr>
        <w:pStyle w:val="3"/>
      </w:pPr>
      <w:bookmarkStart w:id="91" w:name="_Toc518306524"/>
      <w:r>
        <w:rPr>
          <w:rFonts w:hint="eastAsia"/>
        </w:rPr>
        <w:t>会议</w:t>
      </w:r>
      <w:r w:rsidR="00320F34">
        <w:rPr>
          <w:rFonts w:hint="eastAsia"/>
        </w:rPr>
        <w:t>结果</w:t>
      </w:r>
      <w:bookmarkEnd w:id="91"/>
    </w:p>
    <w:p w:rsidR="00320F34" w:rsidRDefault="00320F34" w:rsidP="00320F34">
      <w:r>
        <w:t>{</w:t>
      </w:r>
    </w:p>
    <w:p w:rsidR="00320F34" w:rsidRDefault="00320F34" w:rsidP="00320F34">
      <w:r>
        <w:t xml:space="preserve">    "type": "cmdresult",</w:t>
      </w:r>
    </w:p>
    <w:p w:rsidR="00320F34" w:rsidRDefault="00320F34" w:rsidP="00320F34">
      <w:r>
        <w:lastRenderedPageBreak/>
        <w:t xml:space="preserve">    "cmdresult": "</w:t>
      </w:r>
      <w:proofErr w:type="spellStart"/>
      <w:r w:rsidR="00807CE1" w:rsidRPr="00807CE1">
        <w:t>transferMeeting</w:t>
      </w:r>
      <w:proofErr w:type="spellEnd"/>
      <w:r>
        <w:t>",</w:t>
      </w:r>
    </w:p>
    <w:p w:rsidR="00320F34" w:rsidRDefault="00320F34" w:rsidP="00320F34">
      <w:r>
        <w:t xml:space="preserve">    "param:"{</w:t>
      </w:r>
    </w:p>
    <w:p w:rsidR="00320F34" w:rsidRDefault="00320F34" w:rsidP="00320F34">
      <w:r>
        <w:t xml:space="preserve">        "return":0</w:t>
      </w:r>
    </w:p>
    <w:p w:rsidR="00320F34" w:rsidRDefault="00320F34" w:rsidP="00320F34">
      <w:r>
        <w:t xml:space="preserve">    }</w:t>
      </w:r>
    </w:p>
    <w:p w:rsidR="00320F34" w:rsidRDefault="00320F34" w:rsidP="00320F34">
      <w:pPr>
        <w:rPr>
          <w:rFonts w:hint="eastAsia"/>
        </w:rPr>
      </w:pPr>
      <w:r>
        <w:rPr>
          <w:rFonts w:hint="eastAsia"/>
        </w:rPr>
        <w:t>}</w:t>
      </w:r>
    </w:p>
    <w:p w:rsidR="00480F91" w:rsidRDefault="00B25844" w:rsidP="00480F91">
      <w:pPr>
        <w:pStyle w:val="3"/>
      </w:pPr>
      <w:bookmarkStart w:id="92" w:name="_Toc518306525"/>
      <w:r>
        <w:rPr>
          <w:rFonts w:hint="eastAsia"/>
        </w:rPr>
        <w:t>获取麦克风</w:t>
      </w:r>
      <w:r w:rsidR="00480F91">
        <w:rPr>
          <w:rFonts w:hint="eastAsia"/>
        </w:rPr>
        <w:t>结果</w:t>
      </w:r>
      <w:bookmarkEnd w:id="92"/>
    </w:p>
    <w:p w:rsidR="009B1AFA" w:rsidRDefault="009B1AFA" w:rsidP="009B1AFA">
      <w:r>
        <w:t>{</w:t>
      </w:r>
    </w:p>
    <w:p w:rsidR="009B1AFA" w:rsidRDefault="009B1AFA" w:rsidP="009B1AFA">
      <w:r>
        <w:tab/>
        <w:t>"cmdresult": "</w:t>
      </w:r>
      <w:proofErr w:type="spellStart"/>
      <w:r>
        <w:t>getMicroPhoneInfo</w:t>
      </w:r>
      <w:proofErr w:type="spellEnd"/>
      <w:r>
        <w:t>",</w:t>
      </w:r>
    </w:p>
    <w:p w:rsidR="009B1AFA" w:rsidRDefault="009B1AFA" w:rsidP="009B1AFA">
      <w:r>
        <w:tab/>
        <w:t>"param": {</w:t>
      </w:r>
    </w:p>
    <w:p w:rsidR="009B1AFA" w:rsidRDefault="009B1AFA" w:rsidP="009B1AFA">
      <w:r>
        <w:tab/>
      </w:r>
      <w:r>
        <w:tab/>
        <w:t>"return": [{</w:t>
      </w:r>
    </w:p>
    <w:p w:rsidR="009B1AFA" w:rsidRDefault="009B1AFA" w:rsidP="009B1AFA">
      <w:r>
        <w:tab/>
      </w:r>
      <w:r>
        <w:tab/>
      </w:r>
      <w:r>
        <w:tab/>
        <w:t>"</w:t>
      </w:r>
      <w:proofErr w:type="spellStart"/>
      <w:r>
        <w:t>guid</w:t>
      </w:r>
      <w:proofErr w:type="spellEnd"/>
      <w:r>
        <w:t>": "{0.0.1.00000000</w:t>
      </w:r>
      <w:proofErr w:type="gramStart"/>
      <w:r>
        <w:t>}.{</w:t>
      </w:r>
      <w:proofErr w:type="gramEnd"/>
      <w:r>
        <w:t>21197257-6344-4d33-8905-dcb2adf651eb}",</w:t>
      </w:r>
    </w:p>
    <w:p w:rsidR="009B1AFA" w:rsidRDefault="009B1AFA" w:rsidP="009B1AFA">
      <w:r>
        <w:tab/>
      </w:r>
      <w:r>
        <w:tab/>
      </w:r>
      <w:r>
        <w:tab/>
        <w:t>"index": 0,</w:t>
      </w:r>
    </w:p>
    <w:p w:rsidR="009B1AFA" w:rsidRDefault="009B1AFA" w:rsidP="009B1A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麦克风</w:t>
      </w:r>
      <w:r>
        <w:rPr>
          <w:rFonts w:hint="eastAsia"/>
        </w:rPr>
        <w:t xml:space="preserve"> (Realtek High Definition Au"</w:t>
      </w:r>
    </w:p>
    <w:p w:rsidR="009B1AFA" w:rsidRDefault="009B1AFA" w:rsidP="009B1AFA">
      <w:r>
        <w:tab/>
      </w:r>
      <w:r>
        <w:tab/>
        <w:t>}, {</w:t>
      </w:r>
    </w:p>
    <w:p w:rsidR="009B1AFA" w:rsidRDefault="009B1AFA" w:rsidP="009B1AFA">
      <w:r>
        <w:tab/>
      </w:r>
      <w:r>
        <w:tab/>
      </w:r>
      <w:r>
        <w:tab/>
        <w:t>"</w:t>
      </w:r>
      <w:proofErr w:type="spellStart"/>
      <w:r>
        <w:t>guid</w:t>
      </w:r>
      <w:proofErr w:type="spellEnd"/>
      <w:r>
        <w:t>": "{0.0.1.00000000</w:t>
      </w:r>
      <w:proofErr w:type="gramStart"/>
      <w:r>
        <w:t>}.{</w:t>
      </w:r>
      <w:proofErr w:type="gramEnd"/>
      <w:r>
        <w:t>b6b42cf0-093e-43fc-a0d6-e7f6a1cc3e44}",</w:t>
      </w:r>
    </w:p>
    <w:p w:rsidR="009B1AFA" w:rsidRDefault="009B1AFA" w:rsidP="009B1AFA">
      <w:r>
        <w:tab/>
      </w:r>
      <w:r>
        <w:tab/>
      </w:r>
      <w:r>
        <w:tab/>
        <w:t>"index": 1,</w:t>
      </w:r>
    </w:p>
    <w:p w:rsidR="009B1AFA" w:rsidRDefault="009B1AFA" w:rsidP="009B1A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立体声混音</w:t>
      </w:r>
      <w:r>
        <w:rPr>
          <w:rFonts w:hint="eastAsia"/>
        </w:rPr>
        <w:t xml:space="preserve"> (Realtek High Definition "</w:t>
      </w:r>
    </w:p>
    <w:p w:rsidR="009B1AFA" w:rsidRDefault="009B1AFA" w:rsidP="009B1AFA">
      <w:r>
        <w:tab/>
      </w:r>
      <w:r>
        <w:tab/>
        <w:t>}]</w:t>
      </w:r>
    </w:p>
    <w:p w:rsidR="009B1AFA" w:rsidRDefault="009B1AFA" w:rsidP="009B1AFA">
      <w:r>
        <w:tab/>
        <w:t>},</w:t>
      </w:r>
    </w:p>
    <w:p w:rsidR="009B1AFA" w:rsidRDefault="009B1AFA" w:rsidP="009B1AFA">
      <w:r>
        <w:tab/>
        <w:t>"type": "cmdresult"</w:t>
      </w:r>
    </w:p>
    <w:p w:rsidR="003C5AE1" w:rsidRDefault="009B1AFA" w:rsidP="009B1AFA">
      <w:r>
        <w:t>}</w:t>
      </w:r>
    </w:p>
    <w:p w:rsidR="003A68C7" w:rsidRDefault="003A68C7" w:rsidP="003A68C7">
      <w:pPr>
        <w:pStyle w:val="3"/>
        <w:rPr>
          <w:rFonts w:hint="eastAsia"/>
        </w:rPr>
      </w:pPr>
      <w:bookmarkStart w:id="93" w:name="_Toc518306526"/>
      <w:r>
        <w:rPr>
          <w:rFonts w:hint="eastAsia"/>
        </w:rPr>
        <w:t>选择麦克风结果</w:t>
      </w:r>
      <w:bookmarkEnd w:id="93"/>
    </w:p>
    <w:p w:rsidR="00162841" w:rsidRDefault="00162841" w:rsidP="00162841">
      <w:r>
        <w:t>{</w:t>
      </w:r>
    </w:p>
    <w:p w:rsidR="00162841" w:rsidRDefault="00162841" w:rsidP="00162841">
      <w:r>
        <w:t xml:space="preserve">    "type": "cmdresult",</w:t>
      </w:r>
    </w:p>
    <w:p w:rsidR="00162841" w:rsidRDefault="00162841" w:rsidP="00162841">
      <w:r>
        <w:t xml:space="preserve">    "cmdresult": "</w:t>
      </w:r>
      <w:proofErr w:type="spellStart"/>
      <w:r w:rsidR="008F7154" w:rsidRPr="008F7154">
        <w:t>selectMicroPhone</w:t>
      </w:r>
      <w:proofErr w:type="spellEnd"/>
      <w:r>
        <w:t>",</w:t>
      </w:r>
    </w:p>
    <w:p w:rsidR="00162841" w:rsidRDefault="00162841" w:rsidP="00162841">
      <w:r>
        <w:t xml:space="preserve">    "param:"{</w:t>
      </w:r>
    </w:p>
    <w:p w:rsidR="00162841" w:rsidRDefault="00162841" w:rsidP="00162841">
      <w:r>
        <w:t xml:space="preserve">        "return":0</w:t>
      </w:r>
    </w:p>
    <w:p w:rsidR="00162841" w:rsidRDefault="00162841" w:rsidP="00162841">
      <w:r>
        <w:lastRenderedPageBreak/>
        <w:t xml:space="preserve">    }</w:t>
      </w:r>
    </w:p>
    <w:p w:rsidR="00162841" w:rsidRDefault="00162841" w:rsidP="00162841">
      <w:pPr>
        <w:rPr>
          <w:rFonts w:hint="eastAsia"/>
        </w:rPr>
      </w:pPr>
      <w:r>
        <w:rPr>
          <w:rFonts w:hint="eastAsia"/>
        </w:rPr>
        <w:t>}</w:t>
      </w:r>
    </w:p>
    <w:p w:rsidR="008F7154" w:rsidRDefault="008F7154" w:rsidP="008F7154">
      <w:pPr>
        <w:pStyle w:val="3"/>
      </w:pPr>
      <w:bookmarkStart w:id="94" w:name="_Toc518306527"/>
      <w:r>
        <w:rPr>
          <w:rFonts w:hint="eastAsia"/>
        </w:rPr>
        <w:t>获取</w:t>
      </w:r>
      <w:r w:rsidR="0012602E">
        <w:rPr>
          <w:rFonts w:hint="eastAsia"/>
        </w:rPr>
        <w:t>扬声器</w:t>
      </w:r>
      <w:r>
        <w:rPr>
          <w:rFonts w:hint="eastAsia"/>
        </w:rPr>
        <w:t>结果</w:t>
      </w:r>
      <w:bookmarkEnd w:id="94"/>
    </w:p>
    <w:p w:rsidR="000F1BCB" w:rsidRDefault="000F1BCB" w:rsidP="000F1BCB">
      <w:r>
        <w:t>{</w:t>
      </w:r>
    </w:p>
    <w:p w:rsidR="000F1BCB" w:rsidRDefault="000F1BCB" w:rsidP="000F1BCB">
      <w:r>
        <w:tab/>
        <w:t>"cmdresult": "</w:t>
      </w:r>
      <w:proofErr w:type="spellStart"/>
      <w:r>
        <w:t>getSpeakerInfo</w:t>
      </w:r>
      <w:proofErr w:type="spellEnd"/>
      <w:r>
        <w:t>",</w:t>
      </w:r>
    </w:p>
    <w:p w:rsidR="000F1BCB" w:rsidRDefault="000F1BCB" w:rsidP="000F1BCB">
      <w:r>
        <w:tab/>
        <w:t>"param": {</w:t>
      </w:r>
    </w:p>
    <w:p w:rsidR="000F1BCB" w:rsidRDefault="000F1BCB" w:rsidP="000F1BCB">
      <w:r>
        <w:tab/>
      </w:r>
      <w:r>
        <w:tab/>
        <w:t>"return": [{</w:t>
      </w:r>
    </w:p>
    <w:p w:rsidR="000F1BCB" w:rsidRDefault="000F1BCB" w:rsidP="000F1BCB">
      <w:r>
        <w:tab/>
      </w:r>
      <w:r>
        <w:tab/>
      </w:r>
      <w:r>
        <w:tab/>
        <w:t>"</w:t>
      </w:r>
      <w:proofErr w:type="spellStart"/>
      <w:r>
        <w:t>guid</w:t>
      </w:r>
      <w:proofErr w:type="spellEnd"/>
      <w:r>
        <w:t>": "{0.0.0.00000000</w:t>
      </w:r>
      <w:proofErr w:type="gramStart"/>
      <w:r>
        <w:t>}.{</w:t>
      </w:r>
      <w:proofErr w:type="gramEnd"/>
      <w:r>
        <w:t>476bfe4f-93f4-49e6-a28c-c74d081ea81e}",</w:t>
      </w:r>
    </w:p>
    <w:p w:rsidR="000F1BCB" w:rsidRDefault="000F1BCB" w:rsidP="000F1BCB">
      <w:r>
        <w:tab/>
      </w:r>
      <w:r>
        <w:tab/>
      </w:r>
      <w:r>
        <w:tab/>
        <w:t>"index": 0,</w:t>
      </w:r>
    </w:p>
    <w:p w:rsidR="000F1BCB" w:rsidRDefault="000F1BCB" w:rsidP="000F1B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扬声器</w:t>
      </w:r>
      <w:r>
        <w:rPr>
          <w:rFonts w:hint="eastAsia"/>
        </w:rPr>
        <w:t xml:space="preserve"> (Realtek High Definition Au"</w:t>
      </w:r>
    </w:p>
    <w:p w:rsidR="000F1BCB" w:rsidRDefault="000F1BCB" w:rsidP="000F1BCB">
      <w:r>
        <w:tab/>
      </w:r>
      <w:r>
        <w:tab/>
        <w:t>}, {</w:t>
      </w:r>
    </w:p>
    <w:p w:rsidR="000F1BCB" w:rsidRDefault="000F1BCB" w:rsidP="000F1BCB">
      <w:r>
        <w:tab/>
      </w:r>
      <w:r>
        <w:tab/>
      </w:r>
      <w:r>
        <w:tab/>
        <w:t>"</w:t>
      </w:r>
      <w:proofErr w:type="spellStart"/>
      <w:r>
        <w:t>guid</w:t>
      </w:r>
      <w:proofErr w:type="spellEnd"/>
      <w:r>
        <w:t>": "{0.0.0.00000000</w:t>
      </w:r>
      <w:proofErr w:type="gramStart"/>
      <w:r>
        <w:t>}.{</w:t>
      </w:r>
      <w:proofErr w:type="gramEnd"/>
      <w:r>
        <w:t>0e039584-c199-4a61-b970-aaa500ab3804}",</w:t>
      </w:r>
    </w:p>
    <w:p w:rsidR="000F1BCB" w:rsidRDefault="000F1BCB" w:rsidP="000F1BCB">
      <w:r>
        <w:tab/>
      </w:r>
      <w:r>
        <w:tab/>
      </w:r>
      <w:r>
        <w:tab/>
        <w:t>"index": 1,</w:t>
      </w:r>
    </w:p>
    <w:p w:rsidR="000F1BCB" w:rsidRDefault="000F1BCB" w:rsidP="000F1B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proofErr w:type="spellStart"/>
      <w:r>
        <w:rPr>
          <w:rFonts w:hint="eastAsia"/>
        </w:rPr>
        <w:t>BenQ</w:t>
      </w:r>
      <w:proofErr w:type="spellEnd"/>
      <w:r>
        <w:rPr>
          <w:rFonts w:hint="eastAsia"/>
        </w:rPr>
        <w:t xml:space="preserve"> LCD (</w:t>
      </w:r>
      <w:r>
        <w:rPr>
          <w:rFonts w:hint="eastAsia"/>
        </w:rPr>
        <w:t>英特尔</w:t>
      </w:r>
      <w:r>
        <w:rPr>
          <w:rFonts w:hint="eastAsia"/>
        </w:rPr>
        <w:t xml:space="preserve">(R) </w:t>
      </w:r>
      <w:r>
        <w:rPr>
          <w:rFonts w:hint="eastAsia"/>
        </w:rPr>
        <w:t>显示器音频</w:t>
      </w:r>
      <w:r>
        <w:rPr>
          <w:rFonts w:hint="eastAsia"/>
        </w:rPr>
        <w:t>)"</w:t>
      </w:r>
    </w:p>
    <w:p w:rsidR="000F1BCB" w:rsidRDefault="000F1BCB" w:rsidP="000F1BCB">
      <w:r>
        <w:tab/>
      </w:r>
      <w:r>
        <w:tab/>
        <w:t>}]</w:t>
      </w:r>
    </w:p>
    <w:p w:rsidR="000F1BCB" w:rsidRDefault="000F1BCB" w:rsidP="000F1BCB">
      <w:r>
        <w:tab/>
        <w:t>},</w:t>
      </w:r>
    </w:p>
    <w:p w:rsidR="000F1BCB" w:rsidRDefault="000F1BCB" w:rsidP="000F1BCB">
      <w:r>
        <w:tab/>
        <w:t>"type": "cmdresult"</w:t>
      </w:r>
    </w:p>
    <w:p w:rsidR="008F7154" w:rsidRDefault="008F7154" w:rsidP="000F1BCB">
      <w:r>
        <w:t>}</w:t>
      </w:r>
    </w:p>
    <w:p w:rsidR="008F7154" w:rsidRDefault="008F7154" w:rsidP="008F7154">
      <w:pPr>
        <w:pStyle w:val="3"/>
        <w:rPr>
          <w:rFonts w:hint="eastAsia"/>
        </w:rPr>
      </w:pPr>
      <w:bookmarkStart w:id="95" w:name="_Toc518306528"/>
      <w:r>
        <w:rPr>
          <w:rFonts w:hint="eastAsia"/>
        </w:rPr>
        <w:t>选择麦克风结果</w:t>
      </w:r>
      <w:bookmarkEnd w:id="95"/>
    </w:p>
    <w:p w:rsidR="008F7154" w:rsidRDefault="008F7154" w:rsidP="008F7154">
      <w:r>
        <w:t>{</w:t>
      </w:r>
    </w:p>
    <w:p w:rsidR="008F7154" w:rsidRDefault="008F7154" w:rsidP="008F7154">
      <w:r>
        <w:t xml:space="preserve">    "type": "cmdresult",</w:t>
      </w:r>
    </w:p>
    <w:p w:rsidR="008F7154" w:rsidRDefault="008F7154" w:rsidP="008F7154">
      <w:r>
        <w:t xml:space="preserve">    "cmdresult": "</w:t>
      </w:r>
      <w:proofErr w:type="spellStart"/>
      <w:r w:rsidR="00757519" w:rsidRPr="00757519">
        <w:t>selectSpeaker</w:t>
      </w:r>
      <w:proofErr w:type="spellEnd"/>
      <w:r>
        <w:t>",</w:t>
      </w:r>
    </w:p>
    <w:p w:rsidR="008F7154" w:rsidRDefault="008F7154" w:rsidP="008F7154">
      <w:r>
        <w:t xml:space="preserve">    "param:"{</w:t>
      </w:r>
    </w:p>
    <w:p w:rsidR="008F7154" w:rsidRDefault="008F7154" w:rsidP="008F7154">
      <w:r>
        <w:t xml:space="preserve">        "return":0</w:t>
      </w:r>
    </w:p>
    <w:p w:rsidR="008F7154" w:rsidRDefault="008F7154" w:rsidP="008F7154">
      <w:r>
        <w:t xml:space="preserve">    }</w:t>
      </w:r>
    </w:p>
    <w:p w:rsidR="008F7154" w:rsidRDefault="008F7154" w:rsidP="008F7154">
      <w:pPr>
        <w:rPr>
          <w:rFonts w:hint="eastAsia"/>
        </w:rPr>
      </w:pPr>
      <w:r>
        <w:rPr>
          <w:rFonts w:hint="eastAsia"/>
        </w:rPr>
        <w:t>}</w:t>
      </w:r>
    </w:p>
    <w:p w:rsidR="007922C4" w:rsidRPr="00B81934" w:rsidRDefault="007922C4" w:rsidP="0037563E"/>
    <w:p w:rsidR="00DB4F5E" w:rsidRDefault="00B03A3A" w:rsidP="00496EBD">
      <w:pPr>
        <w:pStyle w:val="2"/>
      </w:pPr>
      <w:bookmarkStart w:id="96" w:name="_Toc518306529"/>
      <w:r>
        <w:rPr>
          <w:rFonts w:hint="eastAsia"/>
        </w:rPr>
        <w:lastRenderedPageBreak/>
        <w:t>响应</w:t>
      </w:r>
      <w:r w:rsidR="00C932FE">
        <w:rPr>
          <w:rFonts w:hint="eastAsia"/>
        </w:rPr>
        <w:t>事件</w:t>
      </w:r>
      <w:bookmarkEnd w:id="96"/>
    </w:p>
    <w:p w:rsidR="00DB4F5E" w:rsidRDefault="00153069" w:rsidP="00496EBD">
      <w:pPr>
        <w:pStyle w:val="3"/>
      </w:pPr>
      <w:bookmarkStart w:id="97" w:name="_Toc518306530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97"/>
    </w:p>
    <w:p w:rsidR="00DB4F5E" w:rsidRDefault="004423CE" w:rsidP="004423CE">
      <w:pPr>
        <w:pStyle w:val="4"/>
      </w:pPr>
      <w:bookmarkStart w:id="98" w:name="_Toc518306531"/>
      <w:proofErr w:type="spellStart"/>
      <w:r w:rsidRPr="004423CE">
        <w:t>onSipConnect</w:t>
      </w:r>
      <w:proofErr w:type="spellEnd"/>
      <w:r w:rsidRPr="004423CE">
        <w:rPr>
          <w:rFonts w:hint="eastAsia"/>
        </w:rPr>
        <w:t xml:space="preserve"> </w:t>
      </w:r>
      <w:r w:rsidR="009F6207">
        <w:rPr>
          <w:rFonts w:hint="eastAsia"/>
        </w:rPr>
        <w:t>-</w:t>
      </w:r>
      <w:r>
        <w:rPr>
          <w:rFonts w:hint="eastAsia"/>
        </w:rPr>
        <w:t>注册事件</w:t>
      </w:r>
      <w:bookmarkEnd w:id="98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4423CE" w:rsidRPr="004423CE">
        <w:t>onSipConnect</w:t>
      </w:r>
      <w:proofErr w:type="spellEnd"/>
      <w:r w:rsidR="004423CE" w:rsidRPr="004423CE">
        <w:t xml:space="preserve"> </w:t>
      </w:r>
      <w:r w:rsidR="00DB4F5E">
        <w:t>(</w:t>
      </w:r>
      <w:r w:rsidR="004423CE">
        <w:rPr>
          <w:rFonts w:hint="eastAsia"/>
        </w:rPr>
        <w:t>re</w:t>
      </w:r>
      <w:r w:rsidR="004423CE">
        <w:t>ason</w:t>
      </w:r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4423CE">
        <w:rPr>
          <w:rFonts w:hint="eastAsia"/>
        </w:rPr>
        <w:t>平台事件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4423CE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4423CE">
              <w:rPr>
                <w:rFonts w:ascii="Arial" w:hAnsi="Arial" w:cs="Arial" w:hint="eastAsia"/>
                <w:color w:val="444444"/>
                <w:sz w:val="14"/>
                <w:szCs w:val="14"/>
              </w:rPr>
              <w:t>100</w:t>
            </w:r>
            <w:r w:rsidRPr="004423CE">
              <w:rPr>
                <w:rFonts w:ascii="Arial" w:hAnsi="Arial" w:cs="Arial" w:hint="eastAsia"/>
                <w:color w:val="444444"/>
                <w:sz w:val="14"/>
                <w:szCs w:val="14"/>
              </w:rPr>
              <w:t>连接中，</w:t>
            </w:r>
            <w:r w:rsidRPr="004423CE">
              <w:rPr>
                <w:rFonts w:ascii="Arial" w:hAnsi="Arial" w:cs="Arial" w:hint="eastAsia"/>
                <w:color w:val="444444"/>
                <w:sz w:val="14"/>
                <w:szCs w:val="14"/>
              </w:rPr>
              <w:t>200</w:t>
            </w:r>
            <w:r w:rsidRPr="004423CE">
              <w:rPr>
                <w:rFonts w:ascii="Arial" w:hAnsi="Arial" w:cs="Arial" w:hint="eastAsia"/>
                <w:color w:val="444444"/>
                <w:sz w:val="14"/>
                <w:szCs w:val="14"/>
              </w:rPr>
              <w:t>成功，</w:t>
            </w:r>
            <w:r w:rsidRPr="004423CE">
              <w:rPr>
                <w:rFonts w:ascii="Arial" w:hAnsi="Arial" w:cs="Arial" w:hint="eastAsia"/>
                <w:color w:val="444444"/>
                <w:sz w:val="14"/>
                <w:szCs w:val="14"/>
              </w:rPr>
              <w:t>403</w:t>
            </w:r>
            <w:r w:rsidRPr="004423CE">
              <w:rPr>
                <w:rFonts w:ascii="Arial" w:hAnsi="Arial" w:cs="Arial" w:hint="eastAsia"/>
                <w:color w:val="444444"/>
                <w:sz w:val="14"/>
                <w:szCs w:val="14"/>
              </w:rPr>
              <w:t>服务器认证失败，其他报错</w:t>
            </w:r>
            <w:r w:rsidR="0090296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msg" : "", "reason" : 0   }</w:t>
      </w:r>
    </w:p>
    <w:p w:rsidR="00EB40E0" w:rsidRDefault="004423CE" w:rsidP="004423CE">
      <w:pPr>
        <w:pStyle w:val="4"/>
      </w:pPr>
      <w:bookmarkStart w:id="99" w:name="_Toc518306532"/>
      <w:proofErr w:type="spellStart"/>
      <w:r w:rsidRPr="004423CE">
        <w:t>onSipLogOut</w:t>
      </w:r>
      <w:proofErr w:type="spellEnd"/>
      <w:r w:rsidRPr="004423CE">
        <w:rPr>
          <w:rFonts w:hint="eastAsia"/>
        </w:rPr>
        <w:t xml:space="preserve"> </w:t>
      </w:r>
      <w:r w:rsidR="00EB40E0">
        <w:rPr>
          <w:rFonts w:hint="eastAsia"/>
        </w:rPr>
        <w:t xml:space="preserve">- </w:t>
      </w:r>
      <w:r w:rsidR="00DA6411">
        <w:rPr>
          <w:rFonts w:hint="eastAsia"/>
        </w:rPr>
        <w:t>登出</w:t>
      </w:r>
      <w:r>
        <w:rPr>
          <w:rFonts w:hint="eastAsia"/>
        </w:rPr>
        <w:t>事件</w:t>
      </w:r>
      <w:bookmarkEnd w:id="99"/>
    </w:p>
    <w:p w:rsidR="00EB40E0" w:rsidRDefault="00EB40E0" w:rsidP="00EB40E0">
      <w:r>
        <w:rPr>
          <w:rFonts w:hint="eastAsia"/>
        </w:rPr>
        <w:t>函数原型</w:t>
      </w:r>
      <w:r>
        <w:t>：</w:t>
      </w:r>
      <w:proofErr w:type="spellStart"/>
      <w:r w:rsidR="004423CE" w:rsidRPr="004423CE">
        <w:t>onSipLogOut</w:t>
      </w:r>
      <w:proofErr w:type="spellEnd"/>
      <w:r w:rsidR="004423CE" w:rsidRPr="004423CE">
        <w:t xml:space="preserve"> </w:t>
      </w:r>
      <w:r>
        <w:t>(</w:t>
      </w:r>
      <w:r w:rsidR="004423CE">
        <w:t>reason</w:t>
      </w:r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</w:t>
      </w:r>
      <w:r>
        <w:t>事件。</w:t>
      </w:r>
    </w:p>
    <w:p w:rsidR="00EB40E0" w:rsidRDefault="00EB40E0" w:rsidP="00EB40E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5621F8" w:rsidRPr="00536CAD" w:rsidTr="00556A05">
        <w:tc>
          <w:tcPr>
            <w:tcW w:w="1272" w:type="dxa"/>
            <w:shd w:val="clear" w:color="auto" w:fill="999999"/>
          </w:tcPr>
          <w:p w:rsidR="005621F8" w:rsidRPr="00536CAD" w:rsidRDefault="005621F8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5621F8" w:rsidRPr="00536CAD" w:rsidRDefault="005621F8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5621F8" w:rsidRPr="00536CAD" w:rsidRDefault="005621F8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5621F8" w:rsidRPr="00536CAD" w:rsidTr="00556A05">
        <w:tc>
          <w:tcPr>
            <w:tcW w:w="1272" w:type="dxa"/>
          </w:tcPr>
          <w:p w:rsidR="005621F8" w:rsidRDefault="005621F8" w:rsidP="00556A05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5621F8" w:rsidRDefault="005621F8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long</w:t>
            </w:r>
          </w:p>
        </w:tc>
        <w:tc>
          <w:tcPr>
            <w:tcW w:w="3477" w:type="dxa"/>
          </w:tcPr>
          <w:p w:rsidR="005621F8" w:rsidRDefault="005621F8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4423CE">
              <w:rPr>
                <w:rFonts w:ascii="Arial" w:hAnsi="Arial" w:cs="Arial" w:hint="eastAsia"/>
                <w:color w:val="444444"/>
                <w:sz w:val="14"/>
                <w:szCs w:val="14"/>
              </w:rPr>
              <w:t>200</w:t>
            </w:r>
            <w:r w:rsidRPr="004423CE">
              <w:rPr>
                <w:rFonts w:ascii="Arial" w:hAnsi="Arial" w:cs="Arial" w:hint="eastAsia"/>
                <w:color w:val="444444"/>
                <w:sz w:val="14"/>
                <w:szCs w:val="14"/>
              </w:rPr>
              <w:t>成功，其他报错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F144D5" w:rsidRPr="005621F8" w:rsidRDefault="00F144D5" w:rsidP="00FD116D"/>
    <w:p w:rsidR="00DB4F5E" w:rsidRDefault="001700AB" w:rsidP="00973875">
      <w:pPr>
        <w:pStyle w:val="3"/>
      </w:pPr>
      <w:bookmarkStart w:id="100" w:name="_Toc518306533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100"/>
    </w:p>
    <w:p w:rsidR="009B7F7C" w:rsidRDefault="007F7417" w:rsidP="007F7417">
      <w:pPr>
        <w:pStyle w:val="4"/>
      </w:pPr>
      <w:bookmarkStart w:id="101" w:name="_Toc518306534"/>
      <w:proofErr w:type="spellStart"/>
      <w:r w:rsidRPr="007F7417">
        <w:t>onIncomingCallReceived</w:t>
      </w:r>
      <w:proofErr w:type="spellEnd"/>
      <w:r w:rsidR="00E3739A">
        <w:rPr>
          <w:rFonts w:hint="eastAsia"/>
        </w:rPr>
        <w:t xml:space="preserve">- </w:t>
      </w:r>
      <w:r w:rsidR="00E3739A">
        <w:t>接到呼叫</w:t>
      </w:r>
      <w:bookmarkEnd w:id="101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7F7417" w:rsidRPr="007F7417">
        <w:t>onIncomingCallReceived</w:t>
      </w:r>
      <w:proofErr w:type="spellEnd"/>
      <w:r w:rsidR="007F7417" w:rsidRPr="007F7417">
        <w:t xml:space="preserve"> </w:t>
      </w:r>
      <w:r w:rsidR="00DB4F5E">
        <w:t>(</w:t>
      </w:r>
      <w:r>
        <w:rPr>
          <w:rFonts w:hint="eastAsia"/>
        </w:rPr>
        <w:t>msg</w:t>
      </w:r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C0F39" w:rsidRPr="00536CAD" w:rsidTr="002711F1">
        <w:tc>
          <w:tcPr>
            <w:tcW w:w="1272" w:type="dxa"/>
          </w:tcPr>
          <w:p w:rsidR="000C0F39" w:rsidRDefault="000C0F39" w:rsidP="002711F1">
            <w:pPr>
              <w:wordWrap w:val="0"/>
              <w:rPr>
                <w:szCs w:val="18"/>
              </w:rPr>
            </w:pPr>
            <w:proofErr w:type="spellStart"/>
            <w:r w:rsidRPr="000C0F39">
              <w:rPr>
                <w:szCs w:val="18"/>
              </w:rPr>
              <w:lastRenderedPageBreak/>
              <w:t>callType</w:t>
            </w:r>
            <w:proofErr w:type="spellEnd"/>
          </w:p>
        </w:tc>
        <w:tc>
          <w:tcPr>
            <w:tcW w:w="778" w:type="dxa"/>
          </w:tcPr>
          <w:p w:rsidR="000C0F39" w:rsidRDefault="000C0F39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0C0F39" w:rsidRDefault="000C0F39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</w:p>
        </w:tc>
      </w:tr>
      <w:tr w:rsidR="000C0F39" w:rsidRPr="00536CAD" w:rsidTr="002711F1">
        <w:tc>
          <w:tcPr>
            <w:tcW w:w="1272" w:type="dxa"/>
          </w:tcPr>
          <w:p w:rsidR="000C0F39" w:rsidRDefault="000C0F39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onfType</w:t>
            </w:r>
            <w:proofErr w:type="spellEnd"/>
          </w:p>
        </w:tc>
        <w:tc>
          <w:tcPr>
            <w:tcW w:w="778" w:type="dxa"/>
          </w:tcPr>
          <w:p w:rsidR="000C0F39" w:rsidRDefault="000C0F39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0C0F39" w:rsidRDefault="000C0F39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>接到呼叫</w:t>
            </w:r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 xml:space="preserve"> </w:t>
            </w:r>
            <w:proofErr w:type="spellStart"/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>confType</w:t>
            </w:r>
            <w:proofErr w:type="spellEnd"/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 xml:space="preserve">-100 </w:t>
            </w:r>
            <w:proofErr w:type="spellStart"/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>sipcall</w:t>
            </w:r>
            <w:proofErr w:type="spellEnd"/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>点对点来电，</w:t>
            </w:r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 xml:space="preserve">-1 </w:t>
            </w:r>
            <w:proofErr w:type="spellStart"/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>protobuf</w:t>
            </w:r>
            <w:proofErr w:type="spellEnd"/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>点对点来电，大于</w:t>
            </w:r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 xml:space="preserve">0 </w:t>
            </w:r>
            <w:r w:rsidRPr="000C0F39">
              <w:rPr>
                <w:rFonts w:ascii="Arial" w:hAnsi="Arial" w:cs="Arial" w:hint="eastAsia"/>
                <w:color w:val="444444"/>
                <w:sz w:val="14"/>
                <w:szCs w:val="14"/>
              </w:rPr>
              <w:t>会议来电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0C0F39" w:rsidP="000C0F39">
      <w:pPr>
        <w:pStyle w:val="4"/>
      </w:pPr>
      <w:bookmarkStart w:id="102" w:name="_Toc518306535"/>
      <w:proofErr w:type="spellStart"/>
      <w:r w:rsidRPr="000C0F39">
        <w:t>onCallProceeding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102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0C0F39" w:rsidRPr="000C0F39">
        <w:t>onCallProceeding</w:t>
      </w:r>
      <w:proofErr w:type="spellEnd"/>
      <w:r w:rsidR="000C0F39" w:rsidRPr="000C0F39">
        <w:t xml:space="preserve"> </w:t>
      </w:r>
      <w:r w:rsidR="00DB4F5E">
        <w:t>(</w:t>
      </w:r>
      <w:r w:rsidR="00A10BD0">
        <w:rPr>
          <w:rFonts w:hint="eastAsia"/>
        </w:rPr>
        <w:t>msg</w:t>
      </w:r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537376" w:rsidP="00537376">
      <w:pPr>
        <w:pStyle w:val="4"/>
      </w:pPr>
      <w:bookmarkStart w:id="103" w:name="_Toc518306536"/>
      <w:proofErr w:type="spellStart"/>
      <w:r w:rsidRPr="00537376">
        <w:t>onCallAlerting</w:t>
      </w:r>
      <w:proofErr w:type="spellEnd"/>
      <w:r w:rsidR="009035C4">
        <w:rPr>
          <w:rFonts w:hint="eastAsia"/>
        </w:rPr>
        <w:t xml:space="preserve">- </w:t>
      </w:r>
      <w:r w:rsidR="00DB4F5E">
        <w:t>呼叫振铃中</w:t>
      </w:r>
      <w:bookmarkEnd w:id="103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537376" w:rsidRPr="00537376">
        <w:t>onCallAlerting</w:t>
      </w:r>
      <w:proofErr w:type="spellEnd"/>
      <w:r w:rsidR="00537376" w:rsidRPr="00537376">
        <w:t xml:space="preserve"> </w:t>
      </w:r>
      <w:r w:rsidR="00DB4F5E">
        <w:t>(</w:t>
      </w:r>
      <w:r w:rsidR="0055392E">
        <w:rPr>
          <w:rFonts w:hint="eastAsia"/>
        </w:rPr>
        <w:t>msg</w:t>
      </w:r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DB4F5E">
        <w:t>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CE6DB4" w:rsidP="00CE6DB4">
      <w:pPr>
        <w:pStyle w:val="4"/>
      </w:pPr>
      <w:bookmarkStart w:id="104" w:name="_Toc518306537"/>
      <w:proofErr w:type="spellStart"/>
      <w:r w:rsidRPr="00CE6DB4">
        <w:t>onCallAnswered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104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CE6DB4" w:rsidRPr="00CE6DB4">
        <w:t>onCallAnswered</w:t>
      </w:r>
      <w:proofErr w:type="spellEnd"/>
      <w:r w:rsidR="00CE6DB4" w:rsidRPr="00CE6DB4">
        <w:t xml:space="preserve"> </w:t>
      </w:r>
      <w:r w:rsidR="00DB4F5E">
        <w:t>(</w:t>
      </w:r>
      <w:r w:rsidR="000728E0">
        <w:rPr>
          <w:rFonts w:hint="eastAsia"/>
        </w:rPr>
        <w:t>msg</w:t>
      </w:r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B83521" w:rsidP="00B83521">
      <w:pPr>
        <w:pStyle w:val="4"/>
      </w:pPr>
      <w:bookmarkStart w:id="105" w:name="_Toc518306538"/>
      <w:proofErr w:type="spellStart"/>
      <w:r w:rsidRPr="00B83521">
        <w:t>onCallReleased</w:t>
      </w:r>
      <w:proofErr w:type="spellEnd"/>
      <w:r w:rsidR="002826FE">
        <w:rPr>
          <w:rFonts w:hint="eastAsia"/>
        </w:rPr>
        <w:t xml:space="preserve"> - </w:t>
      </w:r>
      <w:r w:rsidR="002826FE">
        <w:t>呼叫</w:t>
      </w:r>
      <w:r>
        <w:rPr>
          <w:rFonts w:hint="eastAsia"/>
        </w:rPr>
        <w:t>挂机</w:t>
      </w:r>
      <w:bookmarkEnd w:id="105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7A77CB" w:rsidRPr="007A77CB">
        <w:t>onCallReleased</w:t>
      </w:r>
      <w:proofErr w:type="spellEnd"/>
      <w:r w:rsidR="007A77CB" w:rsidRPr="007A77CB">
        <w:t xml:space="preserve"> </w:t>
      </w:r>
      <w:r w:rsidR="002826FE">
        <w:t>(</w:t>
      </w:r>
      <w:r w:rsidR="002826FE">
        <w:rPr>
          <w:rFonts w:hint="eastAsia"/>
        </w:rPr>
        <w:t>msg</w:t>
      </w:r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int</w:t>
            </w:r>
          </w:p>
        </w:tc>
        <w:tc>
          <w:tcPr>
            <w:tcW w:w="6004" w:type="dxa"/>
          </w:tcPr>
          <w:p w:rsidR="00FD0D62" w:rsidRDefault="00BD5726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106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107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108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7A77CB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tate</w:t>
            </w:r>
          </w:p>
        </w:tc>
        <w:tc>
          <w:tcPr>
            <w:tcW w:w="778" w:type="dxa"/>
          </w:tcPr>
          <w:p w:rsidR="002D341D" w:rsidRDefault="007A77C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2D341D" w:rsidRDefault="00BD5726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BD5726">
              <w:rPr>
                <w:rFonts w:ascii="Arial" w:hAnsi="Arial" w:cs="Arial" w:hint="eastAsia"/>
                <w:color w:val="444444"/>
                <w:sz w:val="14"/>
                <w:szCs w:val="14"/>
              </w:rPr>
              <w:t>状态值，</w:t>
            </w:r>
            <w:r w:rsidRPr="00BD5726">
              <w:rPr>
                <w:rFonts w:ascii="Arial" w:hAnsi="Arial" w:cs="Arial" w:hint="eastAsia"/>
                <w:color w:val="444444"/>
                <w:sz w:val="14"/>
                <w:szCs w:val="14"/>
              </w:rPr>
              <w:t>8</w:t>
            </w:r>
            <w:r w:rsidRPr="00BD5726">
              <w:rPr>
                <w:rFonts w:ascii="Arial" w:hAnsi="Arial" w:cs="Arial" w:hint="eastAsia"/>
                <w:color w:val="444444"/>
                <w:sz w:val="14"/>
                <w:szCs w:val="14"/>
              </w:rPr>
              <w:t>外呼等待振铃，</w:t>
            </w:r>
            <w:r w:rsidRPr="00BD5726">
              <w:rPr>
                <w:rFonts w:ascii="Arial" w:hAnsi="Arial" w:cs="Arial" w:hint="eastAsia"/>
                <w:color w:val="444444"/>
                <w:sz w:val="14"/>
                <w:szCs w:val="14"/>
              </w:rPr>
              <w:t>9</w:t>
            </w:r>
            <w:r w:rsidRPr="00BD5726">
              <w:rPr>
                <w:rFonts w:ascii="Arial" w:hAnsi="Arial" w:cs="Arial" w:hint="eastAsia"/>
                <w:color w:val="444444"/>
                <w:sz w:val="14"/>
                <w:szCs w:val="14"/>
              </w:rPr>
              <w:t>外呼等待应答，当为</w:t>
            </w:r>
            <w:r w:rsidRPr="00BD5726">
              <w:rPr>
                <w:rFonts w:ascii="Arial" w:hAnsi="Arial" w:cs="Arial" w:hint="eastAsia"/>
                <w:color w:val="444444"/>
                <w:sz w:val="14"/>
                <w:szCs w:val="14"/>
              </w:rPr>
              <w:t>8</w:t>
            </w:r>
            <w:r w:rsidRPr="00BD5726">
              <w:rPr>
                <w:rFonts w:ascii="Arial" w:hAnsi="Arial" w:cs="Arial" w:hint="eastAsia"/>
                <w:color w:val="444444"/>
                <w:sz w:val="14"/>
                <w:szCs w:val="14"/>
              </w:rPr>
              <w:t>或</w:t>
            </w:r>
            <w:r w:rsidRPr="00BD5726">
              <w:rPr>
                <w:rFonts w:ascii="Arial" w:hAnsi="Arial" w:cs="Arial" w:hint="eastAsia"/>
                <w:color w:val="444444"/>
                <w:sz w:val="14"/>
                <w:szCs w:val="14"/>
              </w:rPr>
              <w:t>9</w:t>
            </w:r>
            <w:r w:rsidRPr="00BD5726">
              <w:rPr>
                <w:rFonts w:ascii="Arial" w:hAnsi="Arial" w:cs="Arial" w:hint="eastAsia"/>
                <w:color w:val="444444"/>
                <w:sz w:val="14"/>
                <w:szCs w:val="14"/>
              </w:rPr>
              <w:t>对应着旧呼叫失败回调</w:t>
            </w:r>
          </w:p>
        </w:tc>
      </w:tr>
      <w:tr w:rsidR="00374A14" w:rsidRPr="00536CAD" w:rsidTr="002711F1">
        <w:tc>
          <w:tcPr>
            <w:tcW w:w="1272" w:type="dxa"/>
          </w:tcPr>
          <w:p w:rsidR="00374A14" w:rsidRDefault="007A77CB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allEvent</w:t>
            </w:r>
            <w:proofErr w:type="spellEnd"/>
          </w:p>
        </w:tc>
        <w:tc>
          <w:tcPr>
            <w:tcW w:w="778" w:type="dxa"/>
          </w:tcPr>
          <w:p w:rsidR="00374A14" w:rsidRDefault="00374A14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374A14" w:rsidRDefault="00BD5726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呼叫事件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r w:rsidR="00FD2160" w:rsidRPr="00FD2160">
        <w:t>{"callid</w:t>
      </w:r>
      <w:proofErr w:type="gramStart"/>
      <w:r w:rsidR="00FD2160" w:rsidRPr="00FD2160">
        <w:t>" :</w:t>
      </w:r>
      <w:proofErr w:type="gramEnd"/>
      <w:r w:rsidR="00FD2160" w:rsidRPr="00FD2160">
        <w:t xml:space="preserve"> "07102304"}</w:t>
      </w:r>
    </w:p>
    <w:p w:rsidR="001E259F" w:rsidRDefault="001A1A28" w:rsidP="001A1A28">
      <w:pPr>
        <w:pStyle w:val="4"/>
      </w:pPr>
      <w:bookmarkStart w:id="109" w:name="OLE_LINK5"/>
      <w:bookmarkStart w:id="110" w:name="_Toc518306539"/>
      <w:proofErr w:type="spellStart"/>
      <w:r w:rsidRPr="001A1A28">
        <w:t>onCallPaused</w:t>
      </w:r>
      <w:proofErr w:type="spellEnd"/>
      <w:r w:rsidR="0099768C">
        <w:rPr>
          <w:rFonts w:hint="eastAsia"/>
        </w:rPr>
        <w:t xml:space="preserve">- </w:t>
      </w:r>
      <w:r w:rsidR="00DB4F5E">
        <w:t>保持呼叫</w:t>
      </w:r>
      <w:bookmarkEnd w:id="110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1A1A28" w:rsidRPr="001A1A28">
        <w:t>onCallPaused</w:t>
      </w:r>
      <w:proofErr w:type="spellEnd"/>
      <w:r w:rsidR="001A1A28" w:rsidRPr="001A1A28">
        <w:t xml:space="preserve"> </w:t>
      </w:r>
      <w:r w:rsidR="00DB4F5E">
        <w:t>(</w:t>
      </w:r>
      <w:r w:rsidR="002A4C40">
        <w:rPr>
          <w:rFonts w:hint="eastAsia"/>
        </w:rPr>
        <w:t>msg</w:t>
      </w:r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1A1A28">
        <w:rPr>
          <w:rFonts w:hint="eastAsia"/>
        </w:rPr>
        <w:t>后</w:t>
      </w:r>
      <w:r w:rsidR="00DB4F5E">
        <w:t>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4F1E2C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t</w:t>
            </w:r>
            <w:r>
              <w:rPr>
                <w:szCs w:val="18"/>
              </w:rPr>
              <w:t>ype</w:t>
            </w:r>
          </w:p>
        </w:tc>
        <w:tc>
          <w:tcPr>
            <w:tcW w:w="778" w:type="dxa"/>
          </w:tcPr>
          <w:p w:rsidR="0039283D" w:rsidRDefault="004F1E2C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39283D" w:rsidRDefault="004F1E2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4F1E2C">
              <w:rPr>
                <w:rFonts w:ascii="Arial" w:hAnsi="Arial" w:cs="Arial" w:hint="eastAsia"/>
                <w:color w:val="444444"/>
                <w:sz w:val="14"/>
                <w:szCs w:val="14"/>
              </w:rPr>
              <w:t xml:space="preserve">0 </w:t>
            </w:r>
            <w:proofErr w:type="gramStart"/>
            <w:r w:rsidRPr="004F1E2C">
              <w:rPr>
                <w:rFonts w:ascii="Arial" w:hAnsi="Arial" w:cs="Arial" w:hint="eastAsia"/>
                <w:color w:val="444444"/>
                <w:sz w:val="14"/>
                <w:szCs w:val="14"/>
              </w:rPr>
              <w:t>本端发起</w:t>
            </w:r>
            <w:proofErr w:type="gramEnd"/>
            <w:r w:rsidRPr="004F1E2C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Pr="004F1E2C">
              <w:rPr>
                <w:rFonts w:ascii="Arial" w:hAnsi="Arial" w:cs="Arial" w:hint="eastAsia"/>
                <w:color w:val="444444"/>
                <w:sz w:val="14"/>
                <w:szCs w:val="14"/>
              </w:rPr>
              <w:t>1</w:t>
            </w:r>
            <w:r w:rsidRPr="004F1E2C">
              <w:rPr>
                <w:rFonts w:ascii="Arial" w:hAnsi="Arial" w:cs="Arial" w:hint="eastAsia"/>
                <w:color w:val="444444"/>
                <w:sz w:val="14"/>
                <w:szCs w:val="14"/>
              </w:rPr>
              <w:t>对端发起</w:t>
            </w:r>
            <w:r w:rsidR="00101C0C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4F1E2C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9270E4" w:rsidRDefault="004F1E2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成功，其他失败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r w:rsidRPr="00B92D4E">
        <w:rPr>
          <w:rFonts w:hint="eastAsia"/>
        </w:rPr>
        <w:t>{</w:t>
      </w:r>
      <w:r w:rsidR="00BB673C" w:rsidRPr="00B92D4E">
        <w:rPr>
          <w:rFonts w:hint="eastAsia"/>
        </w:rPr>
        <w:t>"</w:t>
      </w:r>
      <w:r w:rsidR="00BB673C">
        <w:t>type</w:t>
      </w:r>
      <w:r w:rsidR="00BB673C" w:rsidRPr="00B92D4E">
        <w:rPr>
          <w:rFonts w:hint="eastAsia"/>
        </w:rPr>
        <w:t xml:space="preserve">" </w:t>
      </w:r>
      <w:r w:rsidR="00BB673C">
        <w:rPr>
          <w:rFonts w:hint="eastAsia"/>
        </w:rPr>
        <w:t>:</w:t>
      </w:r>
      <w:r w:rsidR="00BB673C">
        <w:t>0,</w:t>
      </w:r>
      <w:r w:rsidR="00BB673C" w:rsidRPr="00BB673C">
        <w:rPr>
          <w:rFonts w:hint="eastAsia"/>
        </w:rPr>
        <w:t xml:space="preserve"> </w:t>
      </w:r>
      <w:r w:rsidR="00BB673C" w:rsidRPr="00B92D4E">
        <w:rPr>
          <w:rFonts w:hint="eastAsia"/>
        </w:rPr>
        <w:t>"</w:t>
      </w:r>
      <w:r w:rsidR="00BB673C">
        <w:t>reason</w:t>
      </w:r>
      <w:r w:rsidR="00BB673C" w:rsidRPr="00B92D4E">
        <w:rPr>
          <w:rFonts w:hint="eastAsia"/>
        </w:rPr>
        <w:t xml:space="preserve">" </w:t>
      </w:r>
      <w:r w:rsidR="00BB673C">
        <w:t>:200</w:t>
      </w:r>
      <w:r w:rsidR="00BB673C">
        <w:rPr>
          <w:rFonts w:hint="eastAsia"/>
        </w:rPr>
        <w:t>,</w:t>
      </w:r>
      <w:r w:rsidRPr="00B92D4E">
        <w:rPr>
          <w:rFonts w:hint="eastAsia"/>
        </w:rPr>
        <w:t>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"07102304"}</w:t>
      </w:r>
    </w:p>
    <w:p w:rsidR="009D76B9" w:rsidRDefault="00A04D26" w:rsidP="00A04D26">
      <w:pPr>
        <w:pStyle w:val="4"/>
      </w:pPr>
      <w:bookmarkStart w:id="111" w:name="OLE_LINK7"/>
      <w:bookmarkStart w:id="112" w:name="_Toc518306540"/>
      <w:bookmarkEnd w:id="109"/>
      <w:proofErr w:type="spellStart"/>
      <w:r w:rsidRPr="00A04D26">
        <w:t>onCallResumed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112"/>
    </w:p>
    <w:p w:rsidR="00EA1A2B" w:rsidRDefault="00EA1A2B" w:rsidP="00EA1A2B">
      <w:r>
        <w:rPr>
          <w:rFonts w:hint="eastAsia"/>
        </w:rPr>
        <w:t>函数原型</w:t>
      </w:r>
      <w:r>
        <w:t>：</w:t>
      </w:r>
      <w:proofErr w:type="spellStart"/>
      <w:r w:rsidR="00A04D26" w:rsidRPr="00A04D26">
        <w:t>onCallResumed</w:t>
      </w:r>
      <w:proofErr w:type="spellEnd"/>
      <w:r w:rsidR="00A04D26" w:rsidRPr="00A04D26">
        <w:t xml:space="preserve"> </w:t>
      </w:r>
      <w:r>
        <w:t>(</w:t>
      </w:r>
      <w:r>
        <w:rPr>
          <w:rFonts w:hint="eastAsia"/>
        </w:rPr>
        <w:t>msg</w:t>
      </w:r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A04D26" w:rsidRPr="00536CAD" w:rsidTr="00556A05">
        <w:tc>
          <w:tcPr>
            <w:tcW w:w="1272" w:type="dxa"/>
            <w:shd w:val="clear" w:color="auto" w:fill="999999"/>
          </w:tcPr>
          <w:p w:rsidR="00A04D26" w:rsidRPr="00536CAD" w:rsidRDefault="00A04D26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A04D26" w:rsidRPr="00536CAD" w:rsidRDefault="00A04D26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A04D26" w:rsidRPr="00536CAD" w:rsidRDefault="00A04D26" w:rsidP="00556A0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A04D26" w:rsidRPr="00536CAD" w:rsidTr="00556A05">
        <w:tc>
          <w:tcPr>
            <w:tcW w:w="1272" w:type="dxa"/>
          </w:tcPr>
          <w:p w:rsidR="00A04D26" w:rsidRPr="007D7258" w:rsidRDefault="00A04D26" w:rsidP="00556A05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A04D26" w:rsidRDefault="00A04D26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A04D26" w:rsidRDefault="00A04D26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04D26" w:rsidRPr="00536CAD" w:rsidTr="00556A05">
        <w:tc>
          <w:tcPr>
            <w:tcW w:w="1272" w:type="dxa"/>
          </w:tcPr>
          <w:p w:rsidR="00A04D26" w:rsidRDefault="00A04D26" w:rsidP="00556A05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t</w:t>
            </w:r>
            <w:r>
              <w:rPr>
                <w:szCs w:val="18"/>
              </w:rPr>
              <w:t>ype</w:t>
            </w:r>
          </w:p>
        </w:tc>
        <w:tc>
          <w:tcPr>
            <w:tcW w:w="778" w:type="dxa"/>
          </w:tcPr>
          <w:p w:rsidR="00A04D26" w:rsidRDefault="00A04D26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A04D26" w:rsidRDefault="00A04D26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4F1E2C">
              <w:rPr>
                <w:rFonts w:ascii="Arial" w:hAnsi="Arial" w:cs="Arial" w:hint="eastAsia"/>
                <w:color w:val="444444"/>
                <w:sz w:val="14"/>
                <w:szCs w:val="14"/>
              </w:rPr>
              <w:t xml:space="preserve">0 </w:t>
            </w:r>
            <w:proofErr w:type="gramStart"/>
            <w:r w:rsidRPr="004F1E2C">
              <w:rPr>
                <w:rFonts w:ascii="Arial" w:hAnsi="Arial" w:cs="Arial" w:hint="eastAsia"/>
                <w:color w:val="444444"/>
                <w:sz w:val="14"/>
                <w:szCs w:val="14"/>
              </w:rPr>
              <w:t>本端发起</w:t>
            </w:r>
            <w:proofErr w:type="gramEnd"/>
            <w:r w:rsidRPr="004F1E2C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Pr="004F1E2C">
              <w:rPr>
                <w:rFonts w:ascii="Arial" w:hAnsi="Arial" w:cs="Arial" w:hint="eastAsia"/>
                <w:color w:val="444444"/>
                <w:sz w:val="14"/>
                <w:szCs w:val="14"/>
              </w:rPr>
              <w:t>1</w:t>
            </w:r>
            <w:r w:rsidRPr="004F1E2C">
              <w:rPr>
                <w:rFonts w:ascii="Arial" w:hAnsi="Arial" w:cs="Arial" w:hint="eastAsia"/>
                <w:color w:val="444444"/>
                <w:sz w:val="14"/>
                <w:szCs w:val="14"/>
              </w:rPr>
              <w:t>对端发起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A04D26" w:rsidRPr="00536CAD" w:rsidTr="00556A05">
        <w:tc>
          <w:tcPr>
            <w:tcW w:w="1272" w:type="dxa"/>
          </w:tcPr>
          <w:p w:rsidR="00A04D26" w:rsidRDefault="00A04D26" w:rsidP="00556A05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A04D26" w:rsidRDefault="00A04D26" w:rsidP="00556A05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A04D26" w:rsidRDefault="00A04D26" w:rsidP="00556A0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成功，其他失败</w:t>
            </w:r>
          </w:p>
        </w:tc>
      </w:tr>
    </w:tbl>
    <w:p w:rsidR="00A04D26" w:rsidRDefault="00A04D26" w:rsidP="00EA1A2B"/>
    <w:p w:rsidR="00EA1A2B" w:rsidRDefault="00F37B59" w:rsidP="00EA1A2B">
      <w:r w:rsidRPr="00B92D4E">
        <w:rPr>
          <w:rFonts w:hint="eastAsia"/>
        </w:rPr>
        <w:t>参数示例：</w:t>
      </w:r>
      <w:bookmarkEnd w:id="111"/>
      <w:r w:rsidR="00A42FDB" w:rsidRPr="00B92D4E">
        <w:rPr>
          <w:rFonts w:hint="eastAsia"/>
        </w:rPr>
        <w:t>{"</w:t>
      </w:r>
      <w:r w:rsidR="00A42FDB">
        <w:t>type</w:t>
      </w:r>
      <w:r w:rsidR="00A42FDB" w:rsidRPr="00B92D4E">
        <w:rPr>
          <w:rFonts w:hint="eastAsia"/>
        </w:rPr>
        <w:t xml:space="preserve">" </w:t>
      </w:r>
      <w:r w:rsidR="00A42FDB">
        <w:rPr>
          <w:rFonts w:hint="eastAsia"/>
        </w:rPr>
        <w:t>:</w:t>
      </w:r>
      <w:r w:rsidR="00A42FDB">
        <w:t>0,</w:t>
      </w:r>
      <w:r w:rsidR="00A42FDB" w:rsidRPr="00BB673C">
        <w:rPr>
          <w:rFonts w:hint="eastAsia"/>
        </w:rPr>
        <w:t xml:space="preserve"> </w:t>
      </w:r>
      <w:r w:rsidR="00A42FDB" w:rsidRPr="00B92D4E">
        <w:rPr>
          <w:rFonts w:hint="eastAsia"/>
        </w:rPr>
        <w:t>"</w:t>
      </w:r>
      <w:r w:rsidR="00A42FDB">
        <w:t>reason</w:t>
      </w:r>
      <w:r w:rsidR="00A42FDB" w:rsidRPr="00B92D4E">
        <w:rPr>
          <w:rFonts w:hint="eastAsia"/>
        </w:rPr>
        <w:t xml:space="preserve">" </w:t>
      </w:r>
      <w:r w:rsidR="00A42FDB">
        <w:t>:200</w:t>
      </w:r>
      <w:r w:rsidR="00A42FDB">
        <w:rPr>
          <w:rFonts w:hint="eastAsia"/>
        </w:rPr>
        <w:t>,</w:t>
      </w:r>
      <w:r w:rsidR="00A42FDB" w:rsidRPr="00B92D4E">
        <w:rPr>
          <w:rFonts w:hint="eastAsia"/>
        </w:rPr>
        <w:t>"callid</w:t>
      </w:r>
      <w:proofErr w:type="gramStart"/>
      <w:r w:rsidR="00A42FDB" w:rsidRPr="00B92D4E">
        <w:rPr>
          <w:rFonts w:hint="eastAsia"/>
        </w:rPr>
        <w:t>" :</w:t>
      </w:r>
      <w:proofErr w:type="gramEnd"/>
      <w:r w:rsidR="00A42FDB" w:rsidRPr="00B92D4E">
        <w:rPr>
          <w:rFonts w:hint="eastAsia"/>
        </w:rPr>
        <w:t xml:space="preserve"> "07102304"}</w:t>
      </w:r>
    </w:p>
    <w:p w:rsidR="00DB4F5E" w:rsidRDefault="00D5158B" w:rsidP="00D5158B">
      <w:pPr>
        <w:pStyle w:val="4"/>
      </w:pPr>
      <w:bookmarkStart w:id="113" w:name="OLE_LINK9"/>
      <w:bookmarkStart w:id="114" w:name="_Toc518306541"/>
      <w:proofErr w:type="spellStart"/>
      <w:r w:rsidRPr="00D5158B">
        <w:t>onCallTransfered</w:t>
      </w:r>
      <w:proofErr w:type="spellEnd"/>
      <w:r w:rsidR="00A122DC">
        <w:rPr>
          <w:rFonts w:hint="eastAsia"/>
        </w:rPr>
        <w:t xml:space="preserve">- </w:t>
      </w:r>
      <w:r w:rsidR="00DB4F5E">
        <w:t>呼叫</w:t>
      </w:r>
      <w:r w:rsidR="00CB1605">
        <w:rPr>
          <w:rFonts w:hint="eastAsia"/>
        </w:rPr>
        <w:t>转接</w:t>
      </w:r>
      <w:bookmarkEnd w:id="114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proofErr w:type="spellStart"/>
      <w:r w:rsidR="00D5158B" w:rsidRPr="00D5158B">
        <w:t>onCallTransfered</w:t>
      </w:r>
      <w:proofErr w:type="spellEnd"/>
      <w:r w:rsidR="00D5158B" w:rsidRPr="00D5158B">
        <w:t xml:space="preserve"> </w:t>
      </w:r>
      <w:r w:rsidR="00DB4F5E">
        <w:t>(</w:t>
      </w:r>
      <w:r w:rsidR="00BD496A">
        <w:rPr>
          <w:rFonts w:hint="eastAsia"/>
        </w:rPr>
        <w:t>msg</w:t>
      </w:r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5158B" w:rsidRPr="00536CAD" w:rsidTr="002711F1">
        <w:tc>
          <w:tcPr>
            <w:tcW w:w="1272" w:type="dxa"/>
          </w:tcPr>
          <w:p w:rsidR="00D5158B" w:rsidRDefault="00D5158B" w:rsidP="002711F1">
            <w:pPr>
              <w:wordWrap w:val="0"/>
              <w:rPr>
                <w:szCs w:val="18"/>
              </w:rPr>
            </w:pPr>
            <w:proofErr w:type="spellStart"/>
            <w:r w:rsidRPr="00D5158B">
              <w:rPr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D5158B" w:rsidRDefault="00D5158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string</w:t>
            </w:r>
          </w:p>
        </w:tc>
        <w:tc>
          <w:tcPr>
            <w:tcW w:w="6004" w:type="dxa"/>
          </w:tcPr>
          <w:p w:rsidR="00D5158B" w:rsidRDefault="009412C7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目标号码</w:t>
            </w:r>
          </w:p>
        </w:tc>
      </w:tr>
      <w:tr w:rsidR="009412C7" w:rsidRPr="00536CAD" w:rsidTr="002711F1">
        <w:tc>
          <w:tcPr>
            <w:tcW w:w="1272" w:type="dxa"/>
          </w:tcPr>
          <w:p w:rsidR="009412C7" w:rsidRPr="00D5158B" w:rsidRDefault="00B5567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9412C7" w:rsidRDefault="009412C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9412C7" w:rsidRDefault="00B55674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B55674">
              <w:rPr>
                <w:rFonts w:ascii="Arial" w:hAnsi="Arial" w:cs="Arial" w:hint="eastAsia"/>
                <w:color w:val="444444"/>
                <w:sz w:val="14"/>
                <w:szCs w:val="14"/>
              </w:rPr>
              <w:t>202</w:t>
            </w:r>
            <w:r w:rsidRPr="00B55674">
              <w:rPr>
                <w:rFonts w:ascii="Arial" w:hAnsi="Arial" w:cs="Arial" w:hint="eastAsia"/>
                <w:color w:val="444444"/>
                <w:sz w:val="14"/>
                <w:szCs w:val="14"/>
              </w:rPr>
              <w:t>服务器</w:t>
            </w:r>
            <w:r w:rsidRPr="00B55674">
              <w:rPr>
                <w:rFonts w:ascii="Arial" w:hAnsi="Arial" w:cs="Arial" w:hint="eastAsia"/>
                <w:color w:val="444444"/>
                <w:sz w:val="14"/>
                <w:szCs w:val="14"/>
              </w:rPr>
              <w:t>Accepted,200</w:t>
            </w:r>
            <w:r w:rsidRPr="00B55674">
              <w:rPr>
                <w:rFonts w:ascii="Arial" w:hAnsi="Arial" w:cs="Arial" w:hint="eastAsia"/>
                <w:color w:val="444444"/>
                <w:sz w:val="14"/>
                <w:szCs w:val="14"/>
              </w:rPr>
              <w:t>成功，其他失败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>{ "</w:t>
      </w:r>
      <w:proofErr w:type="gramEnd"/>
      <w:r w:rsidRPr="00B92D4E">
        <w:rPr>
          <w:rFonts w:hint="eastAsia"/>
        </w:rPr>
        <w:t>callid" : "07102304"</w:t>
      </w:r>
      <w:r w:rsidR="00B55674">
        <w:rPr>
          <w:rFonts w:hint="eastAsia"/>
        </w:rPr>
        <w:t>,</w:t>
      </w:r>
      <w:r w:rsidR="00B55674">
        <w:t>”reason:”200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FD1180" w:rsidP="00FD1180">
      <w:pPr>
        <w:pStyle w:val="4"/>
      </w:pPr>
      <w:bookmarkStart w:id="115" w:name="_Toc518306542"/>
      <w:bookmarkEnd w:id="113"/>
      <w:proofErr w:type="spellStart"/>
      <w:r w:rsidRPr="00FD1180">
        <w:t>onDtmfReceived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115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116" w:name="OLE_LINK77"/>
      <w:bookmarkStart w:id="117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116"/>
      <w:bookmarkEnd w:id="117"/>
      <w:proofErr w:type="spellEnd"/>
      <w:r>
        <w:t>(</w:t>
      </w:r>
      <w:r w:rsidR="00143947">
        <w:rPr>
          <w:rFonts w:hint="eastAsia"/>
        </w:rPr>
        <w:t>msg</w:t>
      </w:r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118" w:name="OLE_LINK79"/>
      <w:bookmarkStart w:id="119" w:name="OLE_LINK80"/>
      <w:r w:rsidRPr="00B92D4E">
        <w:rPr>
          <w:rFonts w:hint="eastAsia"/>
        </w:rPr>
        <w:t>"</w:t>
      </w:r>
      <w:bookmarkEnd w:id="118"/>
      <w:bookmarkEnd w:id="119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B5660E" w:rsidRDefault="00FD1180" w:rsidP="00FD1180">
      <w:pPr>
        <w:pStyle w:val="4"/>
      </w:pPr>
      <w:bookmarkStart w:id="120" w:name="_Toc518306543"/>
      <w:proofErr w:type="spellStart"/>
      <w:r w:rsidRPr="00FD1180">
        <w:lastRenderedPageBreak/>
        <w:t>onMeetingTransfered</w:t>
      </w:r>
      <w:proofErr w:type="spellEnd"/>
      <w:r w:rsidR="00B5660E">
        <w:rPr>
          <w:rFonts w:hint="eastAsia"/>
        </w:rPr>
        <w:t>-</w:t>
      </w:r>
      <w:r w:rsidR="0080580C">
        <w:rPr>
          <w:rFonts w:hint="eastAsia"/>
        </w:rPr>
        <w:t>会议</w:t>
      </w:r>
      <w:bookmarkEnd w:id="120"/>
    </w:p>
    <w:p w:rsidR="00B5660E" w:rsidRDefault="00B5660E" w:rsidP="00B5660E">
      <w:r>
        <w:rPr>
          <w:rFonts w:hint="eastAsia"/>
        </w:rPr>
        <w:t>函数原型</w:t>
      </w:r>
      <w:r>
        <w:t>：</w:t>
      </w:r>
      <w:proofErr w:type="spellStart"/>
      <w:r w:rsidR="00FD1180" w:rsidRPr="00FD1180">
        <w:t>onMeetingTransfered</w:t>
      </w:r>
      <w:proofErr w:type="spellEnd"/>
      <w:r w:rsidR="00FD1180" w:rsidRPr="00FD1180">
        <w:t xml:space="preserve"> </w:t>
      </w:r>
      <w:r>
        <w:t>(</w:t>
      </w:r>
      <w:r>
        <w:rPr>
          <w:rFonts w:hint="eastAsia"/>
        </w:rPr>
        <w:t>msg</w:t>
      </w:r>
      <w:r>
        <w:t>)</w:t>
      </w:r>
    </w:p>
    <w:p w:rsidR="00B5660E" w:rsidRDefault="00B5660E" w:rsidP="00B5660E">
      <w:r>
        <w:rPr>
          <w:rFonts w:hint="eastAsia"/>
        </w:rPr>
        <w:t>说明</w:t>
      </w:r>
      <w:r>
        <w:t>：</w:t>
      </w:r>
      <w:r w:rsidR="002D3DB0">
        <w:rPr>
          <w:rFonts w:hint="eastAsia"/>
        </w:rPr>
        <w:t>收到此事件，表示已经将多个通话合并到一个会议中</w:t>
      </w:r>
      <w:r>
        <w:t>。</w:t>
      </w:r>
    </w:p>
    <w:p w:rsidR="00B5660E" w:rsidRDefault="00B5660E" w:rsidP="00B5660E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B5660E" w:rsidRPr="00536CAD" w:rsidTr="002B690C">
        <w:tc>
          <w:tcPr>
            <w:tcW w:w="1272" w:type="dxa"/>
            <w:shd w:val="clear" w:color="auto" w:fill="999999"/>
          </w:tcPr>
          <w:p w:rsidR="00B5660E" w:rsidRPr="00536CAD" w:rsidRDefault="00B5660E" w:rsidP="002B690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B5660E" w:rsidRPr="00536CAD" w:rsidRDefault="00B5660E" w:rsidP="002B690C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B5660E" w:rsidRPr="00536CAD" w:rsidRDefault="00B5660E" w:rsidP="002B690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B5660E" w:rsidRPr="00536CAD" w:rsidTr="002B690C">
        <w:tc>
          <w:tcPr>
            <w:tcW w:w="1272" w:type="dxa"/>
          </w:tcPr>
          <w:p w:rsidR="00B5660E" w:rsidRDefault="00B5660E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B5660E" w:rsidRDefault="00B5660E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B5660E" w:rsidRDefault="00B5660E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660E" w:rsidRPr="00536CAD" w:rsidTr="002B690C">
        <w:tc>
          <w:tcPr>
            <w:tcW w:w="1272" w:type="dxa"/>
          </w:tcPr>
          <w:p w:rsidR="00B5660E" w:rsidRDefault="00FD1180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778" w:type="dxa"/>
          </w:tcPr>
          <w:p w:rsidR="00B5660E" w:rsidRDefault="00794825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</w:p>
        </w:tc>
        <w:tc>
          <w:tcPr>
            <w:tcW w:w="6004" w:type="dxa"/>
          </w:tcPr>
          <w:p w:rsidR="00B5660E" w:rsidRDefault="00FD1180" w:rsidP="002B690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成功，其他失败</w:t>
            </w:r>
          </w:p>
        </w:tc>
      </w:tr>
    </w:tbl>
    <w:p w:rsidR="00CF07F1" w:rsidRPr="00EA1A2B" w:rsidRDefault="00B5660E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 w:rsidR="00FD1180">
        <w:t>reason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 w:rsidR="00FD1180">
        <w:t>200</w:t>
      </w:r>
      <w:r w:rsidRPr="00B92D4E">
        <w:rPr>
          <w:rFonts w:hint="eastAsia"/>
        </w:rPr>
        <w:t>}</w:t>
      </w:r>
    </w:p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00F" w:rsidRDefault="0074000F" w:rsidP="00DB4F5E">
      <w:pPr>
        <w:spacing w:line="240" w:lineRule="auto"/>
      </w:pPr>
      <w:r>
        <w:separator/>
      </w:r>
    </w:p>
  </w:endnote>
  <w:endnote w:type="continuationSeparator" w:id="0">
    <w:p w:rsidR="0074000F" w:rsidRDefault="0074000F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Content>
      <w:p w:rsidR="00556A05" w:rsidRDefault="00556A0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45070">
          <w:rPr>
            <w:noProof/>
            <w:lang w:val="zh-CN"/>
          </w:rPr>
          <w:t>21</w:t>
        </w:r>
        <w:r>
          <w:rPr>
            <w:noProof/>
          </w:rPr>
          <w:fldChar w:fldCharType="end"/>
        </w:r>
      </w:p>
    </w:sdtContent>
  </w:sdt>
  <w:p w:rsidR="00556A05" w:rsidRDefault="00556A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00F" w:rsidRDefault="0074000F" w:rsidP="00DB4F5E">
      <w:pPr>
        <w:spacing w:line="240" w:lineRule="auto"/>
      </w:pPr>
      <w:r>
        <w:separator/>
      </w:r>
    </w:p>
  </w:footnote>
  <w:footnote w:type="continuationSeparator" w:id="0">
    <w:p w:rsidR="0074000F" w:rsidRDefault="0074000F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A05" w:rsidRDefault="00556A05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A05" w:rsidRPr="00077107" w:rsidRDefault="00556A05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A05" w:rsidRDefault="00556A05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1A863BC"/>
    <w:multiLevelType w:val="hybridMultilevel"/>
    <w:tmpl w:val="CD3E636C"/>
    <w:lvl w:ilvl="0" w:tplc="761E0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"/>
  </w:num>
  <w:num w:numId="11">
    <w:abstractNumId w:val="16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9"/>
  </w:num>
  <w:num w:numId="18">
    <w:abstractNumId w:val="8"/>
  </w:num>
  <w:num w:numId="19">
    <w:abstractNumId w:val="10"/>
  </w:num>
  <w:num w:numId="20">
    <w:abstractNumId w:val="10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8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3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4E6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1F"/>
    <w:rsid w:val="0001025C"/>
    <w:rsid w:val="00010262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79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06B8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B8E"/>
    <w:rsid w:val="00060D45"/>
    <w:rsid w:val="00060F24"/>
    <w:rsid w:val="0006109F"/>
    <w:rsid w:val="0006133D"/>
    <w:rsid w:val="00061CEF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C31"/>
    <w:rsid w:val="00071FB3"/>
    <w:rsid w:val="00072314"/>
    <w:rsid w:val="00072694"/>
    <w:rsid w:val="000728E0"/>
    <w:rsid w:val="00072DFC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05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476"/>
    <w:rsid w:val="00082781"/>
    <w:rsid w:val="00082CFE"/>
    <w:rsid w:val="000839F8"/>
    <w:rsid w:val="00083C4B"/>
    <w:rsid w:val="0008470B"/>
    <w:rsid w:val="00084C1F"/>
    <w:rsid w:val="00084FB0"/>
    <w:rsid w:val="000851A8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458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6789"/>
    <w:rsid w:val="000B7467"/>
    <w:rsid w:val="000C002B"/>
    <w:rsid w:val="000C045D"/>
    <w:rsid w:val="000C0637"/>
    <w:rsid w:val="000C0E2E"/>
    <w:rsid w:val="000C0F39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572"/>
    <w:rsid w:val="000C6AAB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3D03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230F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348"/>
    <w:rsid w:val="000E7BC7"/>
    <w:rsid w:val="000E7C94"/>
    <w:rsid w:val="000F06E2"/>
    <w:rsid w:val="000F095A"/>
    <w:rsid w:val="000F1BCB"/>
    <w:rsid w:val="000F2821"/>
    <w:rsid w:val="000F2F20"/>
    <w:rsid w:val="000F3289"/>
    <w:rsid w:val="000F33B7"/>
    <w:rsid w:val="000F33D5"/>
    <w:rsid w:val="000F340A"/>
    <w:rsid w:val="000F4CA4"/>
    <w:rsid w:val="000F5462"/>
    <w:rsid w:val="000F55B8"/>
    <w:rsid w:val="000F5DE2"/>
    <w:rsid w:val="000F60CC"/>
    <w:rsid w:val="000F676A"/>
    <w:rsid w:val="000F6BF3"/>
    <w:rsid w:val="000F6CC9"/>
    <w:rsid w:val="001001C1"/>
    <w:rsid w:val="0010053B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2E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841"/>
    <w:rsid w:val="00162B4B"/>
    <w:rsid w:val="0016368F"/>
    <w:rsid w:val="00163F78"/>
    <w:rsid w:val="001645DE"/>
    <w:rsid w:val="00164EC8"/>
    <w:rsid w:val="00165A1C"/>
    <w:rsid w:val="00165FB2"/>
    <w:rsid w:val="0016621F"/>
    <w:rsid w:val="00166B68"/>
    <w:rsid w:val="00166E2A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49"/>
    <w:rsid w:val="00172867"/>
    <w:rsid w:val="001731AA"/>
    <w:rsid w:val="001742A6"/>
    <w:rsid w:val="001742D8"/>
    <w:rsid w:val="00174307"/>
    <w:rsid w:val="00174449"/>
    <w:rsid w:val="001749D7"/>
    <w:rsid w:val="00175457"/>
    <w:rsid w:val="001754B5"/>
    <w:rsid w:val="00175FA6"/>
    <w:rsid w:val="00176165"/>
    <w:rsid w:val="001762AA"/>
    <w:rsid w:val="001765F0"/>
    <w:rsid w:val="00177144"/>
    <w:rsid w:val="00177335"/>
    <w:rsid w:val="00177C20"/>
    <w:rsid w:val="00180050"/>
    <w:rsid w:val="0018049D"/>
    <w:rsid w:val="0018095B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8ED"/>
    <w:rsid w:val="001979FE"/>
    <w:rsid w:val="001A09B1"/>
    <w:rsid w:val="001A0D39"/>
    <w:rsid w:val="001A1815"/>
    <w:rsid w:val="001A1A28"/>
    <w:rsid w:val="001A1CA5"/>
    <w:rsid w:val="001A1F78"/>
    <w:rsid w:val="001A2097"/>
    <w:rsid w:val="001A2406"/>
    <w:rsid w:val="001A2AF0"/>
    <w:rsid w:val="001A33B9"/>
    <w:rsid w:val="001A3487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C7D79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6CA6"/>
    <w:rsid w:val="001D7AA6"/>
    <w:rsid w:val="001E0071"/>
    <w:rsid w:val="001E0072"/>
    <w:rsid w:val="001E0382"/>
    <w:rsid w:val="001E04E7"/>
    <w:rsid w:val="001E07E4"/>
    <w:rsid w:val="001E0844"/>
    <w:rsid w:val="001E0D90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73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A0B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41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ADF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99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BE7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88E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362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3D81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1F19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69D"/>
    <w:rsid w:val="002B690C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3DB0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75D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2E0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39E2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0F34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1B08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B28"/>
    <w:rsid w:val="00333CD2"/>
    <w:rsid w:val="00334835"/>
    <w:rsid w:val="00335050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43D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5E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273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4A14"/>
    <w:rsid w:val="0037563E"/>
    <w:rsid w:val="00375765"/>
    <w:rsid w:val="00375C0B"/>
    <w:rsid w:val="00375D53"/>
    <w:rsid w:val="003766C4"/>
    <w:rsid w:val="003767A1"/>
    <w:rsid w:val="00376E02"/>
    <w:rsid w:val="0038095B"/>
    <w:rsid w:val="00380DE6"/>
    <w:rsid w:val="003814B3"/>
    <w:rsid w:val="003815B2"/>
    <w:rsid w:val="00381C2B"/>
    <w:rsid w:val="00381EDF"/>
    <w:rsid w:val="003822BC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D80"/>
    <w:rsid w:val="003A4E9E"/>
    <w:rsid w:val="003A4F16"/>
    <w:rsid w:val="003A52B3"/>
    <w:rsid w:val="003A60A4"/>
    <w:rsid w:val="003A68C7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AE1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6DE8"/>
    <w:rsid w:val="003D7D23"/>
    <w:rsid w:val="003E00F5"/>
    <w:rsid w:val="003E0940"/>
    <w:rsid w:val="003E0C68"/>
    <w:rsid w:val="003E1D56"/>
    <w:rsid w:val="003E2E1C"/>
    <w:rsid w:val="003E4735"/>
    <w:rsid w:val="003E54EC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51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6CCE"/>
    <w:rsid w:val="003F7562"/>
    <w:rsid w:val="003F77C5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4F0F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86E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3CE"/>
    <w:rsid w:val="004427D7"/>
    <w:rsid w:val="0044284A"/>
    <w:rsid w:val="00442A53"/>
    <w:rsid w:val="00442E82"/>
    <w:rsid w:val="00443209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5786A"/>
    <w:rsid w:val="00460150"/>
    <w:rsid w:val="00460AB0"/>
    <w:rsid w:val="00460E4B"/>
    <w:rsid w:val="0046140C"/>
    <w:rsid w:val="0046145D"/>
    <w:rsid w:val="00461F50"/>
    <w:rsid w:val="004627B3"/>
    <w:rsid w:val="00462901"/>
    <w:rsid w:val="004630A8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4D7"/>
    <w:rsid w:val="00480B2B"/>
    <w:rsid w:val="00480C65"/>
    <w:rsid w:val="00480F91"/>
    <w:rsid w:val="00481076"/>
    <w:rsid w:val="004819CA"/>
    <w:rsid w:val="004839F2"/>
    <w:rsid w:val="00484347"/>
    <w:rsid w:val="0048441E"/>
    <w:rsid w:val="0048479A"/>
    <w:rsid w:val="00484C57"/>
    <w:rsid w:val="00484F0D"/>
    <w:rsid w:val="00485875"/>
    <w:rsid w:val="0048595C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13D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597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1E2C"/>
    <w:rsid w:val="004F253F"/>
    <w:rsid w:val="004F2909"/>
    <w:rsid w:val="004F48E5"/>
    <w:rsid w:val="004F4B2B"/>
    <w:rsid w:val="004F638E"/>
    <w:rsid w:val="004F6536"/>
    <w:rsid w:val="004F68D2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3EE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1EC4"/>
    <w:rsid w:val="005223DB"/>
    <w:rsid w:val="00522913"/>
    <w:rsid w:val="00522A4E"/>
    <w:rsid w:val="00522F33"/>
    <w:rsid w:val="00522F81"/>
    <w:rsid w:val="00523464"/>
    <w:rsid w:val="00524252"/>
    <w:rsid w:val="00524335"/>
    <w:rsid w:val="00524C39"/>
    <w:rsid w:val="00524E60"/>
    <w:rsid w:val="00525396"/>
    <w:rsid w:val="005260EA"/>
    <w:rsid w:val="005265F1"/>
    <w:rsid w:val="00526B70"/>
    <w:rsid w:val="00526D5B"/>
    <w:rsid w:val="00526DB6"/>
    <w:rsid w:val="00526E1D"/>
    <w:rsid w:val="005276A1"/>
    <w:rsid w:val="00527A14"/>
    <w:rsid w:val="00527B92"/>
    <w:rsid w:val="00527B98"/>
    <w:rsid w:val="005305F0"/>
    <w:rsid w:val="0053098A"/>
    <w:rsid w:val="00530AE7"/>
    <w:rsid w:val="00531165"/>
    <w:rsid w:val="005313B0"/>
    <w:rsid w:val="00531ACB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376"/>
    <w:rsid w:val="0053761A"/>
    <w:rsid w:val="00537ED4"/>
    <w:rsid w:val="00540574"/>
    <w:rsid w:val="00540A3F"/>
    <w:rsid w:val="005413B4"/>
    <w:rsid w:val="005413C9"/>
    <w:rsid w:val="00541597"/>
    <w:rsid w:val="005416B2"/>
    <w:rsid w:val="00542702"/>
    <w:rsid w:val="005428E9"/>
    <w:rsid w:val="00542EDD"/>
    <w:rsid w:val="00542F4A"/>
    <w:rsid w:val="0054301D"/>
    <w:rsid w:val="00543751"/>
    <w:rsid w:val="005438C4"/>
    <w:rsid w:val="00543BB6"/>
    <w:rsid w:val="00543E7E"/>
    <w:rsid w:val="00544029"/>
    <w:rsid w:val="00544445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A1B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034"/>
    <w:rsid w:val="00555A86"/>
    <w:rsid w:val="00556038"/>
    <w:rsid w:val="005562C2"/>
    <w:rsid w:val="005563B2"/>
    <w:rsid w:val="00556A05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1F8"/>
    <w:rsid w:val="0056290A"/>
    <w:rsid w:val="00562E2D"/>
    <w:rsid w:val="00562F5F"/>
    <w:rsid w:val="00563B42"/>
    <w:rsid w:val="0056538C"/>
    <w:rsid w:val="005653EB"/>
    <w:rsid w:val="0056554E"/>
    <w:rsid w:val="00565B8C"/>
    <w:rsid w:val="00565C07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29F2"/>
    <w:rsid w:val="0057512D"/>
    <w:rsid w:val="0057527A"/>
    <w:rsid w:val="00575A65"/>
    <w:rsid w:val="00575F92"/>
    <w:rsid w:val="00576304"/>
    <w:rsid w:val="00576AF7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5E18"/>
    <w:rsid w:val="005860F6"/>
    <w:rsid w:val="00586EC2"/>
    <w:rsid w:val="005872A3"/>
    <w:rsid w:val="00587483"/>
    <w:rsid w:val="00587EF4"/>
    <w:rsid w:val="00590BE7"/>
    <w:rsid w:val="00591941"/>
    <w:rsid w:val="00591D10"/>
    <w:rsid w:val="0059229C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7A1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4608"/>
    <w:rsid w:val="005D5143"/>
    <w:rsid w:val="005D6429"/>
    <w:rsid w:val="005D6546"/>
    <w:rsid w:val="005D6604"/>
    <w:rsid w:val="005E065D"/>
    <w:rsid w:val="005E099D"/>
    <w:rsid w:val="005E1140"/>
    <w:rsid w:val="005E1411"/>
    <w:rsid w:val="005E22C1"/>
    <w:rsid w:val="005E22DD"/>
    <w:rsid w:val="005E272E"/>
    <w:rsid w:val="005E2AE5"/>
    <w:rsid w:val="005E2B78"/>
    <w:rsid w:val="005E377E"/>
    <w:rsid w:val="005E4BA3"/>
    <w:rsid w:val="005E50D8"/>
    <w:rsid w:val="005E6306"/>
    <w:rsid w:val="005E68BE"/>
    <w:rsid w:val="005E69E4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094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03A"/>
    <w:rsid w:val="00601AAA"/>
    <w:rsid w:val="00601AAD"/>
    <w:rsid w:val="00601EDD"/>
    <w:rsid w:val="0060204B"/>
    <w:rsid w:val="0060206B"/>
    <w:rsid w:val="006025A6"/>
    <w:rsid w:val="00602EDC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1B5D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47F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CA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3760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BA0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834"/>
    <w:rsid w:val="006A5CF9"/>
    <w:rsid w:val="006A5F0A"/>
    <w:rsid w:val="006A6801"/>
    <w:rsid w:val="006A6A3B"/>
    <w:rsid w:val="006A7318"/>
    <w:rsid w:val="006A7525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71F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0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680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1C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6EDD"/>
    <w:rsid w:val="007174D6"/>
    <w:rsid w:val="007200DD"/>
    <w:rsid w:val="00720293"/>
    <w:rsid w:val="0072039E"/>
    <w:rsid w:val="007205B4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1DF"/>
    <w:rsid w:val="007275F8"/>
    <w:rsid w:val="00727914"/>
    <w:rsid w:val="007279B7"/>
    <w:rsid w:val="00727BD3"/>
    <w:rsid w:val="00727E6D"/>
    <w:rsid w:val="00730321"/>
    <w:rsid w:val="00730C96"/>
    <w:rsid w:val="0073364F"/>
    <w:rsid w:val="007336B1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000F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47C8A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859"/>
    <w:rsid w:val="00754926"/>
    <w:rsid w:val="007550E2"/>
    <w:rsid w:val="007554A7"/>
    <w:rsid w:val="00757404"/>
    <w:rsid w:val="00757519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905"/>
    <w:rsid w:val="00761C2B"/>
    <w:rsid w:val="0076273E"/>
    <w:rsid w:val="00762C3E"/>
    <w:rsid w:val="00763262"/>
    <w:rsid w:val="00763270"/>
    <w:rsid w:val="00763834"/>
    <w:rsid w:val="00763C7A"/>
    <w:rsid w:val="00763F2A"/>
    <w:rsid w:val="007645FD"/>
    <w:rsid w:val="0076463A"/>
    <w:rsid w:val="00764F34"/>
    <w:rsid w:val="00764F5B"/>
    <w:rsid w:val="007652D3"/>
    <w:rsid w:val="007655F5"/>
    <w:rsid w:val="00765657"/>
    <w:rsid w:val="007663A3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92D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825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7CB"/>
    <w:rsid w:val="007A7844"/>
    <w:rsid w:val="007A7A7A"/>
    <w:rsid w:val="007A7AB9"/>
    <w:rsid w:val="007B01A4"/>
    <w:rsid w:val="007B09D3"/>
    <w:rsid w:val="007B0EDD"/>
    <w:rsid w:val="007B1CF5"/>
    <w:rsid w:val="007B1D5A"/>
    <w:rsid w:val="007B23C6"/>
    <w:rsid w:val="007B4C94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6DD"/>
    <w:rsid w:val="007C6E67"/>
    <w:rsid w:val="007C7126"/>
    <w:rsid w:val="007C7333"/>
    <w:rsid w:val="007C735E"/>
    <w:rsid w:val="007C779F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D6DEC"/>
    <w:rsid w:val="007D772E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417"/>
    <w:rsid w:val="007F75CA"/>
    <w:rsid w:val="007F7DCA"/>
    <w:rsid w:val="007F7DF8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4AA8"/>
    <w:rsid w:val="0080580C"/>
    <w:rsid w:val="008059CD"/>
    <w:rsid w:val="00805BAE"/>
    <w:rsid w:val="00806221"/>
    <w:rsid w:val="008065FF"/>
    <w:rsid w:val="00806FFB"/>
    <w:rsid w:val="00807648"/>
    <w:rsid w:val="00807846"/>
    <w:rsid w:val="00807CE1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A2C"/>
    <w:rsid w:val="00822B91"/>
    <w:rsid w:val="00822DB1"/>
    <w:rsid w:val="008241A7"/>
    <w:rsid w:val="008246CB"/>
    <w:rsid w:val="00824986"/>
    <w:rsid w:val="00824CA4"/>
    <w:rsid w:val="0082506E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1CC2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5777D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1C04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0F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2866"/>
    <w:rsid w:val="008A386D"/>
    <w:rsid w:val="008A39CF"/>
    <w:rsid w:val="008A3BF6"/>
    <w:rsid w:val="008A44C2"/>
    <w:rsid w:val="008A4CF8"/>
    <w:rsid w:val="008A538B"/>
    <w:rsid w:val="008A5EDD"/>
    <w:rsid w:val="008A71B8"/>
    <w:rsid w:val="008B04CD"/>
    <w:rsid w:val="008B1191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3D5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2EE6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7DE"/>
    <w:rsid w:val="008E4DAF"/>
    <w:rsid w:val="008E511B"/>
    <w:rsid w:val="008E5F20"/>
    <w:rsid w:val="008E63C5"/>
    <w:rsid w:val="008E6400"/>
    <w:rsid w:val="008E65EC"/>
    <w:rsid w:val="008E675B"/>
    <w:rsid w:val="008E67EE"/>
    <w:rsid w:val="008E6EA1"/>
    <w:rsid w:val="008E7060"/>
    <w:rsid w:val="008E77A9"/>
    <w:rsid w:val="008F16B3"/>
    <w:rsid w:val="008F26B5"/>
    <w:rsid w:val="008F2F21"/>
    <w:rsid w:val="008F2F65"/>
    <w:rsid w:val="008F32E5"/>
    <w:rsid w:val="008F337C"/>
    <w:rsid w:val="008F40F8"/>
    <w:rsid w:val="008F41EC"/>
    <w:rsid w:val="008F4FE5"/>
    <w:rsid w:val="008F5147"/>
    <w:rsid w:val="008F53A7"/>
    <w:rsid w:val="008F5549"/>
    <w:rsid w:val="008F5633"/>
    <w:rsid w:val="008F5AF7"/>
    <w:rsid w:val="008F5CAE"/>
    <w:rsid w:val="008F5EFC"/>
    <w:rsid w:val="008F7154"/>
    <w:rsid w:val="00900235"/>
    <w:rsid w:val="00900882"/>
    <w:rsid w:val="009008DA"/>
    <w:rsid w:val="009009DF"/>
    <w:rsid w:val="00900AEB"/>
    <w:rsid w:val="009010F8"/>
    <w:rsid w:val="0090152D"/>
    <w:rsid w:val="00901A22"/>
    <w:rsid w:val="00901BFE"/>
    <w:rsid w:val="0090252E"/>
    <w:rsid w:val="009027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1A0"/>
    <w:rsid w:val="00905339"/>
    <w:rsid w:val="0090543C"/>
    <w:rsid w:val="00906357"/>
    <w:rsid w:val="00906ABC"/>
    <w:rsid w:val="009070DE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641"/>
    <w:rsid w:val="00924D15"/>
    <w:rsid w:val="00925592"/>
    <w:rsid w:val="009256C1"/>
    <w:rsid w:val="00925BC9"/>
    <w:rsid w:val="00925CCF"/>
    <w:rsid w:val="00926217"/>
    <w:rsid w:val="009262AE"/>
    <w:rsid w:val="009270E4"/>
    <w:rsid w:val="00927794"/>
    <w:rsid w:val="00927A37"/>
    <w:rsid w:val="009307D5"/>
    <w:rsid w:val="00930B2C"/>
    <w:rsid w:val="0093234A"/>
    <w:rsid w:val="0093243C"/>
    <w:rsid w:val="00933B43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2C7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695"/>
    <w:rsid w:val="0095294C"/>
    <w:rsid w:val="009530E4"/>
    <w:rsid w:val="0095329B"/>
    <w:rsid w:val="009533A7"/>
    <w:rsid w:val="00953CCC"/>
    <w:rsid w:val="00954422"/>
    <w:rsid w:val="009556CE"/>
    <w:rsid w:val="0095570F"/>
    <w:rsid w:val="009564E8"/>
    <w:rsid w:val="009566C9"/>
    <w:rsid w:val="009571DD"/>
    <w:rsid w:val="00957597"/>
    <w:rsid w:val="00957D69"/>
    <w:rsid w:val="00957F4B"/>
    <w:rsid w:val="00960181"/>
    <w:rsid w:val="00961F7E"/>
    <w:rsid w:val="00962CB3"/>
    <w:rsid w:val="00963EEE"/>
    <w:rsid w:val="00964315"/>
    <w:rsid w:val="00966156"/>
    <w:rsid w:val="00966233"/>
    <w:rsid w:val="00966EE5"/>
    <w:rsid w:val="009674B8"/>
    <w:rsid w:val="00967874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78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1AF8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499"/>
    <w:rsid w:val="0099768C"/>
    <w:rsid w:val="00997CC9"/>
    <w:rsid w:val="009A0AE0"/>
    <w:rsid w:val="009A11D2"/>
    <w:rsid w:val="009A1AE3"/>
    <w:rsid w:val="009A1C41"/>
    <w:rsid w:val="009A21F9"/>
    <w:rsid w:val="009A24F6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359"/>
    <w:rsid w:val="009A555D"/>
    <w:rsid w:val="009A590B"/>
    <w:rsid w:val="009B0138"/>
    <w:rsid w:val="009B0433"/>
    <w:rsid w:val="009B090E"/>
    <w:rsid w:val="009B1653"/>
    <w:rsid w:val="009B184B"/>
    <w:rsid w:val="009B1AFA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0CE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5D82"/>
    <w:rsid w:val="009C6732"/>
    <w:rsid w:val="009C6A37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2E6A"/>
    <w:rsid w:val="009D3578"/>
    <w:rsid w:val="009D36E7"/>
    <w:rsid w:val="009D417D"/>
    <w:rsid w:val="009D42D2"/>
    <w:rsid w:val="009D4606"/>
    <w:rsid w:val="009D55A7"/>
    <w:rsid w:val="009D59E6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8C5"/>
    <w:rsid w:val="009F7B71"/>
    <w:rsid w:val="00A0056A"/>
    <w:rsid w:val="00A00AE6"/>
    <w:rsid w:val="00A01748"/>
    <w:rsid w:val="00A02E07"/>
    <w:rsid w:val="00A02F12"/>
    <w:rsid w:val="00A03C47"/>
    <w:rsid w:val="00A04CCF"/>
    <w:rsid w:val="00A04D26"/>
    <w:rsid w:val="00A05EC4"/>
    <w:rsid w:val="00A061B2"/>
    <w:rsid w:val="00A068E8"/>
    <w:rsid w:val="00A069D5"/>
    <w:rsid w:val="00A076CD"/>
    <w:rsid w:val="00A10456"/>
    <w:rsid w:val="00A10BD0"/>
    <w:rsid w:val="00A111DB"/>
    <w:rsid w:val="00A11333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1B2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360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37EE1"/>
    <w:rsid w:val="00A402EB"/>
    <w:rsid w:val="00A409A6"/>
    <w:rsid w:val="00A412C3"/>
    <w:rsid w:val="00A416C9"/>
    <w:rsid w:val="00A418F0"/>
    <w:rsid w:val="00A4228D"/>
    <w:rsid w:val="00A429FA"/>
    <w:rsid w:val="00A42FDB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603"/>
    <w:rsid w:val="00A70FF3"/>
    <w:rsid w:val="00A718FB"/>
    <w:rsid w:val="00A71BEE"/>
    <w:rsid w:val="00A724F8"/>
    <w:rsid w:val="00A733A3"/>
    <w:rsid w:val="00A73B1C"/>
    <w:rsid w:val="00A73F48"/>
    <w:rsid w:val="00A74445"/>
    <w:rsid w:val="00A74E0B"/>
    <w:rsid w:val="00A75C08"/>
    <w:rsid w:val="00A75F1E"/>
    <w:rsid w:val="00A7604D"/>
    <w:rsid w:val="00A761AA"/>
    <w:rsid w:val="00A76AD0"/>
    <w:rsid w:val="00A77440"/>
    <w:rsid w:val="00A801B0"/>
    <w:rsid w:val="00A806CC"/>
    <w:rsid w:val="00A81211"/>
    <w:rsid w:val="00A81469"/>
    <w:rsid w:val="00A81603"/>
    <w:rsid w:val="00A82365"/>
    <w:rsid w:val="00A824F1"/>
    <w:rsid w:val="00A829A2"/>
    <w:rsid w:val="00A82FBA"/>
    <w:rsid w:val="00A83931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2F18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3C4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6BE6"/>
    <w:rsid w:val="00AB7027"/>
    <w:rsid w:val="00AB728F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46A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0FB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37A1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AB3"/>
    <w:rsid w:val="00B05BBA"/>
    <w:rsid w:val="00B05D2A"/>
    <w:rsid w:val="00B06909"/>
    <w:rsid w:val="00B0793F"/>
    <w:rsid w:val="00B10434"/>
    <w:rsid w:val="00B10F6E"/>
    <w:rsid w:val="00B11046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6AC"/>
    <w:rsid w:val="00B23BB0"/>
    <w:rsid w:val="00B23F85"/>
    <w:rsid w:val="00B23FBB"/>
    <w:rsid w:val="00B24B40"/>
    <w:rsid w:val="00B2524B"/>
    <w:rsid w:val="00B252A0"/>
    <w:rsid w:val="00B25844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252E"/>
    <w:rsid w:val="00B534E7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674"/>
    <w:rsid w:val="00B55AC5"/>
    <w:rsid w:val="00B564D0"/>
    <w:rsid w:val="00B56541"/>
    <w:rsid w:val="00B5660E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7D5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1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586"/>
    <w:rsid w:val="00BB4CFB"/>
    <w:rsid w:val="00BB4EBB"/>
    <w:rsid w:val="00BB5BC6"/>
    <w:rsid w:val="00BB66FB"/>
    <w:rsid w:val="00BB673C"/>
    <w:rsid w:val="00BB6D58"/>
    <w:rsid w:val="00BB7737"/>
    <w:rsid w:val="00BB7C95"/>
    <w:rsid w:val="00BB7EB0"/>
    <w:rsid w:val="00BC0167"/>
    <w:rsid w:val="00BC0256"/>
    <w:rsid w:val="00BC028C"/>
    <w:rsid w:val="00BC0721"/>
    <w:rsid w:val="00BC1A18"/>
    <w:rsid w:val="00BC1B8D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5726"/>
    <w:rsid w:val="00BD63DF"/>
    <w:rsid w:val="00BD6C09"/>
    <w:rsid w:val="00BD77D6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1E78"/>
    <w:rsid w:val="00BF1FAC"/>
    <w:rsid w:val="00BF233E"/>
    <w:rsid w:val="00BF2FAF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A51"/>
    <w:rsid w:val="00C03B1B"/>
    <w:rsid w:val="00C06074"/>
    <w:rsid w:val="00C06549"/>
    <w:rsid w:val="00C06652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BA4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5C20"/>
    <w:rsid w:val="00C369A5"/>
    <w:rsid w:val="00C3701E"/>
    <w:rsid w:val="00C37089"/>
    <w:rsid w:val="00C37DCC"/>
    <w:rsid w:val="00C4013E"/>
    <w:rsid w:val="00C402BB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5FDD"/>
    <w:rsid w:val="00C466D5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13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1B"/>
    <w:rsid w:val="00C76486"/>
    <w:rsid w:val="00C768AE"/>
    <w:rsid w:val="00C76DD6"/>
    <w:rsid w:val="00C7746F"/>
    <w:rsid w:val="00C807F1"/>
    <w:rsid w:val="00C8132F"/>
    <w:rsid w:val="00C81835"/>
    <w:rsid w:val="00C82A8B"/>
    <w:rsid w:val="00C82B42"/>
    <w:rsid w:val="00C83264"/>
    <w:rsid w:val="00C83DAE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3A7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97A2B"/>
    <w:rsid w:val="00CA016E"/>
    <w:rsid w:val="00CA02A9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0FE6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90"/>
    <w:rsid w:val="00CB4ED8"/>
    <w:rsid w:val="00CB50AF"/>
    <w:rsid w:val="00CB548A"/>
    <w:rsid w:val="00CB5AFC"/>
    <w:rsid w:val="00CB6CD1"/>
    <w:rsid w:val="00CB7372"/>
    <w:rsid w:val="00CB77B6"/>
    <w:rsid w:val="00CC019D"/>
    <w:rsid w:val="00CC06FC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6DB4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37C29"/>
    <w:rsid w:val="00D41313"/>
    <w:rsid w:val="00D41A81"/>
    <w:rsid w:val="00D41D84"/>
    <w:rsid w:val="00D42D69"/>
    <w:rsid w:val="00D43E15"/>
    <w:rsid w:val="00D43F7E"/>
    <w:rsid w:val="00D44117"/>
    <w:rsid w:val="00D446B7"/>
    <w:rsid w:val="00D45070"/>
    <w:rsid w:val="00D45728"/>
    <w:rsid w:val="00D459D6"/>
    <w:rsid w:val="00D45BB9"/>
    <w:rsid w:val="00D45DF8"/>
    <w:rsid w:val="00D46070"/>
    <w:rsid w:val="00D47BC1"/>
    <w:rsid w:val="00D47E11"/>
    <w:rsid w:val="00D503AD"/>
    <w:rsid w:val="00D50D5F"/>
    <w:rsid w:val="00D50DE8"/>
    <w:rsid w:val="00D51432"/>
    <w:rsid w:val="00D5158B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773"/>
    <w:rsid w:val="00D71B1A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A81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BE8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2111"/>
    <w:rsid w:val="00DE380F"/>
    <w:rsid w:val="00DE52E0"/>
    <w:rsid w:val="00DE5DBC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1240"/>
    <w:rsid w:val="00DF301C"/>
    <w:rsid w:val="00DF31AA"/>
    <w:rsid w:val="00DF3C80"/>
    <w:rsid w:val="00DF3F47"/>
    <w:rsid w:val="00DF5982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4FA9"/>
    <w:rsid w:val="00E05101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3A"/>
    <w:rsid w:val="00E11A55"/>
    <w:rsid w:val="00E12257"/>
    <w:rsid w:val="00E13D50"/>
    <w:rsid w:val="00E14221"/>
    <w:rsid w:val="00E1438C"/>
    <w:rsid w:val="00E144D6"/>
    <w:rsid w:val="00E14966"/>
    <w:rsid w:val="00E14FDF"/>
    <w:rsid w:val="00E150D6"/>
    <w:rsid w:val="00E154A4"/>
    <w:rsid w:val="00E1577A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2C0D"/>
    <w:rsid w:val="00E2301F"/>
    <w:rsid w:val="00E2336F"/>
    <w:rsid w:val="00E23480"/>
    <w:rsid w:val="00E234C5"/>
    <w:rsid w:val="00E2411E"/>
    <w:rsid w:val="00E24371"/>
    <w:rsid w:val="00E246EA"/>
    <w:rsid w:val="00E24D97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98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987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1D8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553"/>
    <w:rsid w:val="00EC76BD"/>
    <w:rsid w:val="00EC7B7B"/>
    <w:rsid w:val="00ED01BA"/>
    <w:rsid w:val="00ED0687"/>
    <w:rsid w:val="00ED101C"/>
    <w:rsid w:val="00ED1A55"/>
    <w:rsid w:val="00ED2A3F"/>
    <w:rsid w:val="00ED308B"/>
    <w:rsid w:val="00ED3970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1D4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4BF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4AB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713"/>
    <w:rsid w:val="00F25A5D"/>
    <w:rsid w:val="00F2692D"/>
    <w:rsid w:val="00F26C25"/>
    <w:rsid w:val="00F27026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1DD3"/>
    <w:rsid w:val="00F42432"/>
    <w:rsid w:val="00F42D5D"/>
    <w:rsid w:val="00F4336C"/>
    <w:rsid w:val="00F434A3"/>
    <w:rsid w:val="00F43C50"/>
    <w:rsid w:val="00F43EEA"/>
    <w:rsid w:val="00F44177"/>
    <w:rsid w:val="00F4428F"/>
    <w:rsid w:val="00F44361"/>
    <w:rsid w:val="00F45318"/>
    <w:rsid w:val="00F4541D"/>
    <w:rsid w:val="00F455E1"/>
    <w:rsid w:val="00F458BF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54C"/>
    <w:rsid w:val="00F53F79"/>
    <w:rsid w:val="00F541A0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0CA9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B3B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6C3C"/>
    <w:rsid w:val="00F87DCC"/>
    <w:rsid w:val="00F90328"/>
    <w:rsid w:val="00F90576"/>
    <w:rsid w:val="00F906ED"/>
    <w:rsid w:val="00F90DC6"/>
    <w:rsid w:val="00F913E4"/>
    <w:rsid w:val="00F91BB3"/>
    <w:rsid w:val="00F92111"/>
    <w:rsid w:val="00F921E2"/>
    <w:rsid w:val="00F92221"/>
    <w:rsid w:val="00F927BE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298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180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1A0B"/>
    <w:rsid w:val="00FF2605"/>
    <w:rsid w:val="00FF2C59"/>
    <w:rsid w:val="00FF2E1C"/>
    <w:rsid w:val="00FF317D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87C36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TOC4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af5">
    <w:name w:val="List Paragraph"/>
    <w:basedOn w:val="a0"/>
    <w:uiPriority w:val="34"/>
    <w:qFormat/>
    <w:rsid w:val="00541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5E45D-E54E-4084-A680-A8C5AF6D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9328</TotalTime>
  <Pages>37</Pages>
  <Words>2887</Words>
  <Characters>16456</Characters>
  <Application>Microsoft Office Word</Application>
  <DocSecurity>0</DocSecurity>
  <Lines>137</Lines>
  <Paragraphs>38</Paragraphs>
  <ScaleCrop>false</ScaleCrop>
  <Company/>
  <LinksUpToDate>false</LinksUpToDate>
  <CharactersWithSpaces>19305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2838</cp:revision>
  <dcterms:created xsi:type="dcterms:W3CDTF">2014-09-12T07:44:00Z</dcterms:created>
  <dcterms:modified xsi:type="dcterms:W3CDTF">2018-07-02T06:53:00Z</dcterms:modified>
</cp:coreProperties>
</file>